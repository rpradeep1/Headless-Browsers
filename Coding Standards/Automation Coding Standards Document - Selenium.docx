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F00" w:rsidRDefault="00980F00"/>
    <w:p w:rsidR="0076417D" w:rsidRDefault="0076417D"/>
    <w:p w:rsidR="0076417D" w:rsidRDefault="0076417D"/>
    <w:p w:rsidR="0076417D" w:rsidRDefault="0076417D"/>
    <w:p w:rsidR="0076417D" w:rsidRDefault="0076417D"/>
    <w:p w:rsidR="0076417D" w:rsidRDefault="0076417D"/>
    <w:p w:rsidR="0076417D" w:rsidRDefault="0076417D"/>
    <w:p w:rsidR="0076417D" w:rsidRDefault="0076417D"/>
    <w:p w:rsidR="0076417D" w:rsidRDefault="0076417D">
      <w:pPr>
        <w:rPr>
          <w:b/>
        </w:rPr>
      </w:pPr>
      <w:r w:rsidRPr="0076417D">
        <w:rPr>
          <w:b/>
          <w:color w:val="00B0F0"/>
          <w:sz w:val="56"/>
          <w:szCs w:val="56"/>
        </w:rPr>
        <w:t xml:space="preserve">Automation </w:t>
      </w:r>
      <w:r w:rsidR="0055668B">
        <w:rPr>
          <w:b/>
          <w:color w:val="00B0F0"/>
          <w:sz w:val="56"/>
          <w:szCs w:val="56"/>
        </w:rPr>
        <w:t xml:space="preserve">Coding </w:t>
      </w:r>
      <w:r w:rsidRPr="0076417D">
        <w:rPr>
          <w:b/>
          <w:color w:val="00B0F0"/>
          <w:sz w:val="56"/>
          <w:szCs w:val="56"/>
        </w:rPr>
        <w:t>Standards/Best Practices Documentation</w:t>
      </w:r>
      <w:r w:rsidR="00D062A5">
        <w:rPr>
          <w:b/>
          <w:color w:val="00B0F0"/>
          <w:sz w:val="56"/>
          <w:szCs w:val="56"/>
        </w:rPr>
        <w:t xml:space="preserve"> - Selenium</w:t>
      </w:r>
      <w:bookmarkStart w:id="0" w:name="_GoBack"/>
      <w:bookmarkEnd w:id="0"/>
    </w:p>
    <w:p w:rsidR="0076417D" w:rsidRDefault="0076417D">
      <w:r w:rsidRPr="0076417D">
        <w:t xml:space="preserve">                                                                                  August </w:t>
      </w:r>
      <w:r w:rsidR="00C84DE6">
        <w:t>22</w:t>
      </w:r>
      <w:r w:rsidR="00C84DE6" w:rsidRPr="00C84DE6">
        <w:rPr>
          <w:vertAlign w:val="superscript"/>
        </w:rPr>
        <w:t>nd</w:t>
      </w:r>
      <w:r w:rsidRPr="0076417D">
        <w:t xml:space="preserve"> 201</w:t>
      </w:r>
      <w:r w:rsidR="00C84DE6">
        <w:t>7</w:t>
      </w:r>
    </w:p>
    <w:p w:rsidR="0076417D" w:rsidRDefault="0076417D">
      <w:r>
        <w:t xml:space="preserve">                                                                                  Version: 1.0</w:t>
      </w:r>
    </w:p>
    <w:p w:rsidR="0076417D" w:rsidRDefault="0076417D"/>
    <w:p w:rsidR="0076417D" w:rsidRDefault="0076417D"/>
    <w:p w:rsidR="0076417D" w:rsidRDefault="0076417D"/>
    <w:p w:rsidR="0076417D" w:rsidRDefault="0076417D"/>
    <w:p w:rsidR="0076417D" w:rsidRDefault="0076417D"/>
    <w:p w:rsidR="0076417D" w:rsidRDefault="0076417D"/>
    <w:p w:rsidR="0076417D" w:rsidRDefault="0076417D"/>
    <w:p w:rsidR="0076417D" w:rsidRDefault="0076417D"/>
    <w:p w:rsidR="0076417D" w:rsidRDefault="0076417D"/>
    <w:p w:rsidR="0076417D" w:rsidRDefault="0076417D"/>
    <w:p w:rsidR="0076417D" w:rsidRDefault="0076417D"/>
    <w:p w:rsidR="0076417D" w:rsidRDefault="0076417D"/>
    <w:p w:rsidR="0076417D" w:rsidRDefault="0076417D"/>
    <w:p w:rsidR="0076417D" w:rsidRDefault="0076417D"/>
    <w:sdt>
      <w:sdtPr>
        <w:rPr>
          <w:rFonts w:asciiTheme="minorHAnsi" w:eastAsiaTheme="minorHAnsi" w:hAnsiTheme="minorHAnsi" w:cstheme="minorBidi"/>
          <w:color w:val="auto"/>
          <w:sz w:val="22"/>
          <w:szCs w:val="22"/>
        </w:rPr>
        <w:id w:val="-625703910"/>
        <w:docPartObj>
          <w:docPartGallery w:val="Table of Contents"/>
          <w:docPartUnique/>
        </w:docPartObj>
      </w:sdtPr>
      <w:sdtEndPr>
        <w:rPr>
          <w:b/>
          <w:bCs/>
          <w:noProof/>
        </w:rPr>
      </w:sdtEndPr>
      <w:sdtContent>
        <w:p w:rsidR="004B5FF6" w:rsidRPr="004B5FF6" w:rsidRDefault="004B5FF6">
          <w:pPr>
            <w:pStyle w:val="TOCHeading"/>
          </w:pPr>
          <w:r w:rsidRPr="004B5FF6">
            <w:t>Table of Contents</w:t>
          </w:r>
        </w:p>
        <w:p w:rsidR="004B5FF6" w:rsidRPr="004B5FF6" w:rsidRDefault="004B5FF6">
          <w:pPr>
            <w:pStyle w:val="TOC1"/>
            <w:tabs>
              <w:tab w:val="right" w:leader="dot" w:pos="9350"/>
            </w:tabs>
            <w:rPr>
              <w:noProof/>
            </w:rPr>
          </w:pPr>
          <w:r w:rsidRPr="004B5FF6">
            <w:fldChar w:fldCharType="begin"/>
          </w:r>
          <w:r w:rsidRPr="004B5FF6">
            <w:instrText xml:space="preserve"> TOC \o "1-3" \h \z \u </w:instrText>
          </w:r>
          <w:r w:rsidRPr="004B5FF6">
            <w:fldChar w:fldCharType="separate"/>
          </w:r>
          <w:hyperlink w:anchor="_Toc491179448" w:history="1">
            <w:r w:rsidRPr="004B5FF6">
              <w:rPr>
                <w:rStyle w:val="Hyperlink"/>
                <w:noProof/>
              </w:rPr>
              <w:t>Testing/Framework Definitions</w:t>
            </w:r>
            <w:r w:rsidRPr="004B5FF6">
              <w:rPr>
                <w:noProof/>
                <w:webHidden/>
              </w:rPr>
              <w:tab/>
            </w:r>
            <w:r w:rsidRPr="004B5FF6">
              <w:rPr>
                <w:noProof/>
                <w:webHidden/>
              </w:rPr>
              <w:fldChar w:fldCharType="begin"/>
            </w:r>
            <w:r w:rsidRPr="004B5FF6">
              <w:rPr>
                <w:noProof/>
                <w:webHidden/>
              </w:rPr>
              <w:instrText xml:space="preserve"> PAGEREF _Toc491179448 \h </w:instrText>
            </w:r>
            <w:r w:rsidRPr="004B5FF6">
              <w:rPr>
                <w:noProof/>
                <w:webHidden/>
              </w:rPr>
            </w:r>
            <w:r w:rsidRPr="004B5FF6">
              <w:rPr>
                <w:noProof/>
                <w:webHidden/>
              </w:rPr>
              <w:fldChar w:fldCharType="separate"/>
            </w:r>
            <w:r w:rsidRPr="004B5FF6">
              <w:rPr>
                <w:noProof/>
                <w:webHidden/>
              </w:rPr>
              <w:t>3</w:t>
            </w:r>
            <w:r w:rsidRPr="004B5FF6">
              <w:rPr>
                <w:noProof/>
                <w:webHidden/>
              </w:rPr>
              <w:fldChar w:fldCharType="end"/>
            </w:r>
          </w:hyperlink>
        </w:p>
        <w:p w:rsidR="004B5FF6" w:rsidRPr="004B5FF6" w:rsidRDefault="00D062A5">
          <w:pPr>
            <w:pStyle w:val="TOC1"/>
            <w:tabs>
              <w:tab w:val="right" w:leader="dot" w:pos="9350"/>
            </w:tabs>
            <w:rPr>
              <w:noProof/>
            </w:rPr>
          </w:pPr>
          <w:hyperlink w:anchor="_Toc491179449" w:history="1">
            <w:r w:rsidR="004B5FF6" w:rsidRPr="004B5FF6">
              <w:rPr>
                <w:rStyle w:val="Hyperlink"/>
                <w:noProof/>
              </w:rPr>
              <w:t>Declarations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_Toc491179449 \h </w:instrText>
            </w:r>
            <w:r w:rsidR="004B5FF6" w:rsidRPr="004B5FF6">
              <w:rPr>
                <w:noProof/>
                <w:webHidden/>
              </w:rPr>
            </w:r>
            <w:r w:rsidR="004B5FF6" w:rsidRPr="004B5FF6">
              <w:rPr>
                <w:noProof/>
                <w:webHidden/>
              </w:rPr>
              <w:fldChar w:fldCharType="separate"/>
            </w:r>
            <w:r w:rsidR="004B5FF6" w:rsidRPr="004B5FF6">
              <w:rPr>
                <w:noProof/>
                <w:webHidden/>
              </w:rPr>
              <w:t>4</w:t>
            </w:r>
            <w:r w:rsidR="004B5FF6" w:rsidRPr="004B5FF6">
              <w:rPr>
                <w:noProof/>
                <w:webHidden/>
              </w:rPr>
              <w:fldChar w:fldCharType="end"/>
            </w:r>
          </w:hyperlink>
        </w:p>
        <w:p w:rsidR="004B5FF6" w:rsidRPr="004B5FF6" w:rsidRDefault="00D062A5">
          <w:pPr>
            <w:pStyle w:val="TOC1"/>
            <w:tabs>
              <w:tab w:val="right" w:leader="dot" w:pos="9350"/>
            </w:tabs>
            <w:rPr>
              <w:noProof/>
            </w:rPr>
          </w:pPr>
          <w:hyperlink w:anchor="_Toc491179450" w:history="1">
            <w:r w:rsidR="004B5FF6" w:rsidRPr="004B5FF6">
              <w:rPr>
                <w:rStyle w:val="Hyperlink"/>
                <w:noProof/>
              </w:rPr>
              <w:t>Code Organization</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_Toc491179450 \h </w:instrText>
            </w:r>
            <w:r w:rsidR="004B5FF6" w:rsidRPr="004B5FF6">
              <w:rPr>
                <w:noProof/>
                <w:webHidden/>
              </w:rPr>
            </w:r>
            <w:r w:rsidR="004B5FF6" w:rsidRPr="004B5FF6">
              <w:rPr>
                <w:noProof/>
                <w:webHidden/>
              </w:rPr>
              <w:fldChar w:fldCharType="separate"/>
            </w:r>
            <w:r w:rsidR="004B5FF6" w:rsidRPr="004B5FF6">
              <w:rPr>
                <w:noProof/>
                <w:webHidden/>
              </w:rPr>
              <w:t>5</w:t>
            </w:r>
            <w:r w:rsidR="004B5FF6" w:rsidRPr="004B5FF6">
              <w:rPr>
                <w:noProof/>
                <w:webHidden/>
              </w:rPr>
              <w:fldChar w:fldCharType="end"/>
            </w:r>
          </w:hyperlink>
        </w:p>
        <w:p w:rsidR="004B5FF6" w:rsidRPr="004B5FF6" w:rsidRDefault="00D062A5">
          <w:pPr>
            <w:pStyle w:val="TOC1"/>
            <w:tabs>
              <w:tab w:val="right" w:leader="dot" w:pos="9350"/>
            </w:tabs>
            <w:rPr>
              <w:noProof/>
            </w:rPr>
          </w:pPr>
          <w:hyperlink w:anchor="_Toc491179451" w:history="1">
            <w:r w:rsidR="004B5FF6" w:rsidRPr="004B5FF6">
              <w:rPr>
                <w:rStyle w:val="Hyperlink"/>
                <w:noProof/>
              </w:rPr>
              <w:t>Code Formatting</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_Toc491179451 \h </w:instrText>
            </w:r>
            <w:r w:rsidR="004B5FF6" w:rsidRPr="004B5FF6">
              <w:rPr>
                <w:noProof/>
                <w:webHidden/>
              </w:rPr>
            </w:r>
            <w:r w:rsidR="004B5FF6" w:rsidRPr="004B5FF6">
              <w:rPr>
                <w:noProof/>
                <w:webHidden/>
              </w:rPr>
              <w:fldChar w:fldCharType="separate"/>
            </w:r>
            <w:r w:rsidR="004B5FF6" w:rsidRPr="004B5FF6">
              <w:rPr>
                <w:noProof/>
                <w:webHidden/>
              </w:rPr>
              <w:t>7</w:t>
            </w:r>
            <w:r w:rsidR="004B5FF6" w:rsidRPr="004B5FF6">
              <w:rPr>
                <w:noProof/>
                <w:webHidden/>
              </w:rPr>
              <w:fldChar w:fldCharType="end"/>
            </w:r>
          </w:hyperlink>
        </w:p>
        <w:p w:rsidR="004B5FF6" w:rsidRPr="004B5FF6" w:rsidRDefault="00D062A5">
          <w:pPr>
            <w:pStyle w:val="TOC2"/>
            <w:tabs>
              <w:tab w:val="right" w:leader="dot" w:pos="9350"/>
            </w:tabs>
            <w:rPr>
              <w:noProof/>
            </w:rPr>
          </w:pPr>
          <w:hyperlink w:anchor="_Toc491179452" w:history="1">
            <w:r w:rsidR="004B5FF6" w:rsidRPr="004B5FF6">
              <w:rPr>
                <w:rStyle w:val="Hyperlink"/>
                <w:noProof/>
              </w:rPr>
              <w:t>Creation of variables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_Toc491179452 \h </w:instrText>
            </w:r>
            <w:r w:rsidR="004B5FF6" w:rsidRPr="004B5FF6">
              <w:rPr>
                <w:noProof/>
                <w:webHidden/>
              </w:rPr>
            </w:r>
            <w:r w:rsidR="004B5FF6" w:rsidRPr="004B5FF6">
              <w:rPr>
                <w:noProof/>
                <w:webHidden/>
              </w:rPr>
              <w:fldChar w:fldCharType="separate"/>
            </w:r>
            <w:r w:rsidR="004B5FF6" w:rsidRPr="004B5FF6">
              <w:rPr>
                <w:noProof/>
                <w:webHidden/>
              </w:rPr>
              <w:t>7</w:t>
            </w:r>
            <w:r w:rsidR="004B5FF6" w:rsidRPr="004B5FF6">
              <w:rPr>
                <w:noProof/>
                <w:webHidden/>
              </w:rPr>
              <w:fldChar w:fldCharType="end"/>
            </w:r>
          </w:hyperlink>
        </w:p>
        <w:p w:rsidR="004B5FF6" w:rsidRPr="004B5FF6" w:rsidRDefault="00D062A5">
          <w:pPr>
            <w:pStyle w:val="TOC2"/>
            <w:tabs>
              <w:tab w:val="right" w:leader="dot" w:pos="9350"/>
            </w:tabs>
            <w:rPr>
              <w:noProof/>
            </w:rPr>
          </w:pPr>
          <w:hyperlink w:anchor="_Toc491179453" w:history="1">
            <w:r w:rsidR="004B5FF6" w:rsidRPr="004B5FF6">
              <w:rPr>
                <w:rStyle w:val="Hyperlink"/>
                <w:noProof/>
              </w:rPr>
              <w:t>Indentation</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_Toc491179453 \h </w:instrText>
            </w:r>
            <w:r w:rsidR="004B5FF6" w:rsidRPr="004B5FF6">
              <w:rPr>
                <w:noProof/>
                <w:webHidden/>
              </w:rPr>
            </w:r>
            <w:r w:rsidR="004B5FF6" w:rsidRPr="004B5FF6">
              <w:rPr>
                <w:noProof/>
                <w:webHidden/>
              </w:rPr>
              <w:fldChar w:fldCharType="separate"/>
            </w:r>
            <w:r w:rsidR="004B5FF6" w:rsidRPr="004B5FF6">
              <w:rPr>
                <w:noProof/>
                <w:webHidden/>
              </w:rPr>
              <w:t>7</w:t>
            </w:r>
            <w:r w:rsidR="004B5FF6" w:rsidRPr="004B5FF6">
              <w:rPr>
                <w:noProof/>
                <w:webHidden/>
              </w:rPr>
              <w:fldChar w:fldCharType="end"/>
            </w:r>
          </w:hyperlink>
        </w:p>
        <w:p w:rsidR="004B5FF6" w:rsidRPr="004B5FF6" w:rsidRDefault="00D062A5">
          <w:pPr>
            <w:pStyle w:val="TOC2"/>
            <w:tabs>
              <w:tab w:val="right" w:leader="dot" w:pos="9350"/>
            </w:tabs>
            <w:rPr>
              <w:noProof/>
            </w:rPr>
          </w:pPr>
          <w:hyperlink w:anchor="_Toc491179454" w:history="1">
            <w:r w:rsidR="004B5FF6" w:rsidRPr="004B5FF6">
              <w:rPr>
                <w:rStyle w:val="Hyperlink"/>
                <w:noProof/>
              </w:rPr>
              <w:t>Indentation (Script Level)</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_Toc491179454 \h </w:instrText>
            </w:r>
            <w:r w:rsidR="004B5FF6" w:rsidRPr="004B5FF6">
              <w:rPr>
                <w:noProof/>
                <w:webHidden/>
              </w:rPr>
            </w:r>
            <w:r w:rsidR="004B5FF6" w:rsidRPr="004B5FF6">
              <w:rPr>
                <w:noProof/>
                <w:webHidden/>
              </w:rPr>
              <w:fldChar w:fldCharType="separate"/>
            </w:r>
            <w:r w:rsidR="004B5FF6" w:rsidRPr="004B5FF6">
              <w:rPr>
                <w:noProof/>
                <w:webHidden/>
              </w:rPr>
              <w:t>8</w:t>
            </w:r>
            <w:r w:rsidR="004B5FF6" w:rsidRPr="004B5FF6">
              <w:rPr>
                <w:noProof/>
                <w:webHidden/>
              </w:rPr>
              <w:fldChar w:fldCharType="end"/>
            </w:r>
          </w:hyperlink>
        </w:p>
        <w:p w:rsidR="004B5FF6" w:rsidRPr="004B5FF6" w:rsidRDefault="00D062A5">
          <w:pPr>
            <w:pStyle w:val="TOC2"/>
            <w:tabs>
              <w:tab w:val="right" w:leader="dot" w:pos="9350"/>
            </w:tabs>
            <w:rPr>
              <w:noProof/>
            </w:rPr>
          </w:pPr>
          <w:hyperlink w:anchor="_Toc491179455" w:history="1">
            <w:r w:rsidR="004B5FF6" w:rsidRPr="004B5FF6">
              <w:rPr>
                <w:rStyle w:val="Hyperlink"/>
                <w:noProof/>
              </w:rPr>
              <w:t>Indentation (Function Level)</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_Toc491179455 \h </w:instrText>
            </w:r>
            <w:r w:rsidR="004B5FF6" w:rsidRPr="004B5FF6">
              <w:rPr>
                <w:noProof/>
                <w:webHidden/>
              </w:rPr>
            </w:r>
            <w:r w:rsidR="004B5FF6" w:rsidRPr="004B5FF6">
              <w:rPr>
                <w:noProof/>
                <w:webHidden/>
              </w:rPr>
              <w:fldChar w:fldCharType="separate"/>
            </w:r>
            <w:r w:rsidR="004B5FF6" w:rsidRPr="004B5FF6">
              <w:rPr>
                <w:noProof/>
                <w:webHidden/>
              </w:rPr>
              <w:t>8</w:t>
            </w:r>
            <w:r w:rsidR="004B5FF6" w:rsidRPr="004B5FF6">
              <w:rPr>
                <w:noProof/>
                <w:webHidden/>
              </w:rPr>
              <w:fldChar w:fldCharType="end"/>
            </w:r>
          </w:hyperlink>
        </w:p>
        <w:p w:rsidR="004B5FF6" w:rsidRPr="004B5FF6" w:rsidRDefault="00D062A5">
          <w:pPr>
            <w:pStyle w:val="TOC2"/>
            <w:tabs>
              <w:tab w:val="right" w:leader="dot" w:pos="9350"/>
            </w:tabs>
            <w:rPr>
              <w:noProof/>
            </w:rPr>
          </w:pPr>
          <w:hyperlink w:anchor="_Toc491179456" w:history="1">
            <w:r w:rsidR="004B5FF6" w:rsidRPr="004B5FF6">
              <w:rPr>
                <w:rStyle w:val="Hyperlink"/>
                <w:noProof/>
              </w:rPr>
              <w:t>Spacing</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_Toc491179456 \h </w:instrText>
            </w:r>
            <w:r w:rsidR="004B5FF6" w:rsidRPr="004B5FF6">
              <w:rPr>
                <w:noProof/>
                <w:webHidden/>
              </w:rPr>
            </w:r>
            <w:r w:rsidR="004B5FF6" w:rsidRPr="004B5FF6">
              <w:rPr>
                <w:noProof/>
                <w:webHidden/>
              </w:rPr>
              <w:fldChar w:fldCharType="separate"/>
            </w:r>
            <w:r w:rsidR="004B5FF6" w:rsidRPr="004B5FF6">
              <w:rPr>
                <w:noProof/>
                <w:webHidden/>
              </w:rPr>
              <w:t>9</w:t>
            </w:r>
            <w:r w:rsidR="004B5FF6" w:rsidRPr="004B5FF6">
              <w:rPr>
                <w:noProof/>
                <w:webHidden/>
              </w:rPr>
              <w:fldChar w:fldCharType="end"/>
            </w:r>
          </w:hyperlink>
        </w:p>
        <w:p w:rsidR="004B5FF6" w:rsidRPr="004B5FF6" w:rsidRDefault="00D062A5">
          <w:pPr>
            <w:pStyle w:val="TOC1"/>
            <w:tabs>
              <w:tab w:val="right" w:leader="dot" w:pos="9350"/>
            </w:tabs>
            <w:rPr>
              <w:noProof/>
            </w:rPr>
          </w:pPr>
          <w:hyperlink w:anchor="_Toc491179457" w:history="1">
            <w:r w:rsidR="004B5FF6" w:rsidRPr="004B5FF6">
              <w:rPr>
                <w:rStyle w:val="Hyperlink"/>
                <w:noProof/>
              </w:rPr>
              <w:t>Commenting Standards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_Toc491179457 \h </w:instrText>
            </w:r>
            <w:r w:rsidR="004B5FF6" w:rsidRPr="004B5FF6">
              <w:rPr>
                <w:noProof/>
                <w:webHidden/>
              </w:rPr>
            </w:r>
            <w:r w:rsidR="004B5FF6" w:rsidRPr="004B5FF6">
              <w:rPr>
                <w:noProof/>
                <w:webHidden/>
              </w:rPr>
              <w:fldChar w:fldCharType="separate"/>
            </w:r>
            <w:r w:rsidR="004B5FF6" w:rsidRPr="004B5FF6">
              <w:rPr>
                <w:noProof/>
                <w:webHidden/>
              </w:rPr>
              <w:t>10</w:t>
            </w:r>
            <w:r w:rsidR="004B5FF6" w:rsidRPr="004B5FF6">
              <w:rPr>
                <w:noProof/>
                <w:webHidden/>
              </w:rPr>
              <w:fldChar w:fldCharType="end"/>
            </w:r>
          </w:hyperlink>
        </w:p>
        <w:p w:rsidR="004B5FF6" w:rsidRPr="004B5FF6" w:rsidRDefault="00D062A5">
          <w:pPr>
            <w:pStyle w:val="TOC2"/>
            <w:tabs>
              <w:tab w:val="right" w:leader="dot" w:pos="9350"/>
            </w:tabs>
            <w:rPr>
              <w:noProof/>
            </w:rPr>
          </w:pPr>
          <w:hyperlink w:anchor="_Toc491179458" w:history="1">
            <w:r w:rsidR="004B5FF6" w:rsidRPr="004B5FF6">
              <w:rPr>
                <w:rStyle w:val="Hyperlink"/>
                <w:noProof/>
              </w:rPr>
              <w:t>Script Header</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_Toc491179458 \h </w:instrText>
            </w:r>
            <w:r w:rsidR="004B5FF6" w:rsidRPr="004B5FF6">
              <w:rPr>
                <w:noProof/>
                <w:webHidden/>
              </w:rPr>
            </w:r>
            <w:r w:rsidR="004B5FF6" w:rsidRPr="004B5FF6">
              <w:rPr>
                <w:noProof/>
                <w:webHidden/>
              </w:rPr>
              <w:fldChar w:fldCharType="separate"/>
            </w:r>
            <w:r w:rsidR="004B5FF6" w:rsidRPr="004B5FF6">
              <w:rPr>
                <w:noProof/>
                <w:webHidden/>
              </w:rPr>
              <w:t>10</w:t>
            </w:r>
            <w:r w:rsidR="004B5FF6" w:rsidRPr="004B5FF6">
              <w:rPr>
                <w:noProof/>
                <w:webHidden/>
              </w:rPr>
              <w:fldChar w:fldCharType="end"/>
            </w:r>
          </w:hyperlink>
        </w:p>
        <w:p w:rsidR="004B5FF6" w:rsidRPr="004B5FF6" w:rsidRDefault="00D062A5">
          <w:pPr>
            <w:pStyle w:val="TOC2"/>
            <w:tabs>
              <w:tab w:val="right" w:leader="dot" w:pos="9350"/>
            </w:tabs>
            <w:rPr>
              <w:noProof/>
            </w:rPr>
          </w:pPr>
          <w:hyperlink w:anchor="_Toc491179459" w:history="1">
            <w:r w:rsidR="004B5FF6" w:rsidRPr="004B5FF6">
              <w:rPr>
                <w:rStyle w:val="Hyperlink"/>
                <w:noProof/>
              </w:rPr>
              <w:t>Creating Comments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_Toc491179459 \h </w:instrText>
            </w:r>
            <w:r w:rsidR="004B5FF6" w:rsidRPr="004B5FF6">
              <w:rPr>
                <w:noProof/>
                <w:webHidden/>
              </w:rPr>
            </w:r>
            <w:r w:rsidR="004B5FF6" w:rsidRPr="004B5FF6">
              <w:rPr>
                <w:noProof/>
                <w:webHidden/>
              </w:rPr>
              <w:fldChar w:fldCharType="separate"/>
            </w:r>
            <w:r w:rsidR="004B5FF6" w:rsidRPr="004B5FF6">
              <w:rPr>
                <w:noProof/>
                <w:webHidden/>
              </w:rPr>
              <w:t>11</w:t>
            </w:r>
            <w:r w:rsidR="004B5FF6" w:rsidRPr="004B5FF6">
              <w:rPr>
                <w:noProof/>
                <w:webHidden/>
              </w:rPr>
              <w:fldChar w:fldCharType="end"/>
            </w:r>
          </w:hyperlink>
        </w:p>
        <w:p w:rsidR="004B5FF6" w:rsidRPr="004B5FF6" w:rsidRDefault="00D062A5">
          <w:pPr>
            <w:pStyle w:val="TOC3"/>
            <w:tabs>
              <w:tab w:val="right" w:leader="dot" w:pos="9350"/>
            </w:tabs>
            <w:rPr>
              <w:noProof/>
            </w:rPr>
          </w:pPr>
          <w:hyperlink w:anchor="_Toc491179460" w:history="1">
            <w:r w:rsidR="004B5FF6" w:rsidRPr="004B5FF6">
              <w:rPr>
                <w:rStyle w:val="Hyperlink"/>
                <w:noProof/>
              </w:rPr>
              <w:t>Single Line Comments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_Toc491179460 \h </w:instrText>
            </w:r>
            <w:r w:rsidR="004B5FF6" w:rsidRPr="004B5FF6">
              <w:rPr>
                <w:noProof/>
                <w:webHidden/>
              </w:rPr>
            </w:r>
            <w:r w:rsidR="004B5FF6" w:rsidRPr="004B5FF6">
              <w:rPr>
                <w:noProof/>
                <w:webHidden/>
              </w:rPr>
              <w:fldChar w:fldCharType="separate"/>
            </w:r>
            <w:r w:rsidR="004B5FF6" w:rsidRPr="004B5FF6">
              <w:rPr>
                <w:noProof/>
                <w:webHidden/>
              </w:rPr>
              <w:t>11</w:t>
            </w:r>
            <w:r w:rsidR="004B5FF6" w:rsidRPr="004B5FF6">
              <w:rPr>
                <w:noProof/>
                <w:webHidden/>
              </w:rPr>
              <w:fldChar w:fldCharType="end"/>
            </w:r>
          </w:hyperlink>
        </w:p>
        <w:p w:rsidR="004B5FF6" w:rsidRPr="004B5FF6" w:rsidRDefault="00D062A5">
          <w:pPr>
            <w:pStyle w:val="TOC3"/>
            <w:tabs>
              <w:tab w:val="right" w:leader="dot" w:pos="9350"/>
            </w:tabs>
            <w:rPr>
              <w:noProof/>
            </w:rPr>
          </w:pPr>
          <w:hyperlink w:anchor="_Toc491179461" w:history="1">
            <w:r w:rsidR="004B5FF6" w:rsidRPr="004B5FF6">
              <w:rPr>
                <w:rStyle w:val="Hyperlink"/>
                <w:noProof/>
              </w:rPr>
              <w:t>Multiple Line Comments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_Toc491179461 \h </w:instrText>
            </w:r>
            <w:r w:rsidR="004B5FF6" w:rsidRPr="004B5FF6">
              <w:rPr>
                <w:noProof/>
                <w:webHidden/>
              </w:rPr>
            </w:r>
            <w:r w:rsidR="004B5FF6" w:rsidRPr="004B5FF6">
              <w:rPr>
                <w:noProof/>
                <w:webHidden/>
              </w:rPr>
              <w:fldChar w:fldCharType="separate"/>
            </w:r>
            <w:r w:rsidR="004B5FF6" w:rsidRPr="004B5FF6">
              <w:rPr>
                <w:noProof/>
                <w:webHidden/>
              </w:rPr>
              <w:t>11</w:t>
            </w:r>
            <w:r w:rsidR="004B5FF6" w:rsidRPr="004B5FF6">
              <w:rPr>
                <w:noProof/>
                <w:webHidden/>
              </w:rPr>
              <w:fldChar w:fldCharType="end"/>
            </w:r>
          </w:hyperlink>
        </w:p>
        <w:p w:rsidR="004B5FF6" w:rsidRPr="004B5FF6" w:rsidRDefault="00D062A5">
          <w:pPr>
            <w:pStyle w:val="TOC3"/>
            <w:tabs>
              <w:tab w:val="right" w:leader="dot" w:pos="9350"/>
            </w:tabs>
            <w:rPr>
              <w:noProof/>
            </w:rPr>
          </w:pPr>
          <w:hyperlink w:anchor="_Toc491179462" w:history="1">
            <w:r w:rsidR="004B5FF6" w:rsidRPr="004B5FF6">
              <w:rPr>
                <w:rStyle w:val="Hyperlink"/>
                <w:noProof/>
              </w:rPr>
              <w:t>Trailing Comments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_Toc491179462 \h </w:instrText>
            </w:r>
            <w:r w:rsidR="004B5FF6" w:rsidRPr="004B5FF6">
              <w:rPr>
                <w:noProof/>
                <w:webHidden/>
              </w:rPr>
            </w:r>
            <w:r w:rsidR="004B5FF6" w:rsidRPr="004B5FF6">
              <w:rPr>
                <w:noProof/>
                <w:webHidden/>
              </w:rPr>
              <w:fldChar w:fldCharType="separate"/>
            </w:r>
            <w:r w:rsidR="004B5FF6" w:rsidRPr="004B5FF6">
              <w:rPr>
                <w:noProof/>
                <w:webHidden/>
              </w:rPr>
              <w:t>11</w:t>
            </w:r>
            <w:r w:rsidR="004B5FF6" w:rsidRPr="004B5FF6">
              <w:rPr>
                <w:noProof/>
                <w:webHidden/>
              </w:rPr>
              <w:fldChar w:fldCharType="end"/>
            </w:r>
          </w:hyperlink>
        </w:p>
        <w:p w:rsidR="004B5FF6" w:rsidRPr="004B5FF6" w:rsidRDefault="00D062A5">
          <w:pPr>
            <w:pStyle w:val="TOC2"/>
            <w:tabs>
              <w:tab w:val="right" w:leader="dot" w:pos="9350"/>
            </w:tabs>
            <w:rPr>
              <w:noProof/>
            </w:rPr>
          </w:pPr>
          <w:hyperlink w:anchor="_Toc491179463" w:history="1">
            <w:r w:rsidR="004B5FF6" w:rsidRPr="004B5FF6">
              <w:rPr>
                <w:rStyle w:val="Hyperlink"/>
                <w:noProof/>
              </w:rPr>
              <w:t>Deleting Comments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_Toc491179463 \h </w:instrText>
            </w:r>
            <w:r w:rsidR="004B5FF6" w:rsidRPr="004B5FF6">
              <w:rPr>
                <w:noProof/>
                <w:webHidden/>
              </w:rPr>
            </w:r>
            <w:r w:rsidR="004B5FF6" w:rsidRPr="004B5FF6">
              <w:rPr>
                <w:noProof/>
                <w:webHidden/>
              </w:rPr>
              <w:fldChar w:fldCharType="separate"/>
            </w:r>
            <w:r w:rsidR="004B5FF6" w:rsidRPr="004B5FF6">
              <w:rPr>
                <w:noProof/>
                <w:webHidden/>
              </w:rPr>
              <w:t>12</w:t>
            </w:r>
            <w:r w:rsidR="004B5FF6" w:rsidRPr="004B5FF6">
              <w:rPr>
                <w:noProof/>
                <w:webHidden/>
              </w:rPr>
              <w:fldChar w:fldCharType="end"/>
            </w:r>
          </w:hyperlink>
        </w:p>
        <w:p w:rsidR="004B5FF6" w:rsidRPr="004B5FF6" w:rsidRDefault="00D062A5">
          <w:pPr>
            <w:pStyle w:val="TOC2"/>
            <w:tabs>
              <w:tab w:val="right" w:leader="dot" w:pos="9350"/>
            </w:tabs>
            <w:rPr>
              <w:noProof/>
            </w:rPr>
          </w:pPr>
          <w:hyperlink w:anchor="_Toc491179464" w:history="1">
            <w:r w:rsidR="004B5FF6" w:rsidRPr="004B5FF6">
              <w:rPr>
                <w:rStyle w:val="Hyperlink"/>
                <w:noProof/>
              </w:rPr>
              <w:t>Indicating Flow of Execution Comments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_Toc491179464 \h </w:instrText>
            </w:r>
            <w:r w:rsidR="004B5FF6" w:rsidRPr="004B5FF6">
              <w:rPr>
                <w:noProof/>
                <w:webHidden/>
              </w:rPr>
            </w:r>
            <w:r w:rsidR="004B5FF6" w:rsidRPr="004B5FF6">
              <w:rPr>
                <w:noProof/>
                <w:webHidden/>
              </w:rPr>
              <w:fldChar w:fldCharType="separate"/>
            </w:r>
            <w:r w:rsidR="004B5FF6" w:rsidRPr="004B5FF6">
              <w:rPr>
                <w:noProof/>
                <w:webHidden/>
              </w:rPr>
              <w:t>12</w:t>
            </w:r>
            <w:r w:rsidR="004B5FF6" w:rsidRPr="004B5FF6">
              <w:rPr>
                <w:noProof/>
                <w:webHidden/>
              </w:rPr>
              <w:fldChar w:fldCharType="end"/>
            </w:r>
          </w:hyperlink>
        </w:p>
        <w:p w:rsidR="004B5FF6" w:rsidRPr="004B5FF6" w:rsidRDefault="00D062A5">
          <w:pPr>
            <w:pStyle w:val="TOC1"/>
            <w:tabs>
              <w:tab w:val="right" w:leader="dot" w:pos="9350"/>
            </w:tabs>
            <w:rPr>
              <w:noProof/>
            </w:rPr>
          </w:pPr>
          <w:hyperlink w:anchor="_Toc491179465" w:history="1">
            <w:r w:rsidR="004B5FF6" w:rsidRPr="004B5FF6">
              <w:rPr>
                <w:rStyle w:val="Hyperlink"/>
                <w:noProof/>
              </w:rPr>
              <w:t>Naming Conventions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_Toc491179465 \h </w:instrText>
            </w:r>
            <w:r w:rsidR="004B5FF6" w:rsidRPr="004B5FF6">
              <w:rPr>
                <w:noProof/>
                <w:webHidden/>
              </w:rPr>
            </w:r>
            <w:r w:rsidR="004B5FF6" w:rsidRPr="004B5FF6">
              <w:rPr>
                <w:noProof/>
                <w:webHidden/>
              </w:rPr>
              <w:fldChar w:fldCharType="separate"/>
            </w:r>
            <w:r w:rsidR="004B5FF6" w:rsidRPr="004B5FF6">
              <w:rPr>
                <w:noProof/>
                <w:webHidden/>
              </w:rPr>
              <w:t>13</w:t>
            </w:r>
            <w:r w:rsidR="004B5FF6" w:rsidRPr="004B5FF6">
              <w:rPr>
                <w:noProof/>
                <w:webHidden/>
              </w:rPr>
              <w:fldChar w:fldCharType="end"/>
            </w:r>
          </w:hyperlink>
        </w:p>
        <w:p w:rsidR="004B5FF6" w:rsidRPr="004B5FF6" w:rsidRDefault="00D062A5">
          <w:pPr>
            <w:pStyle w:val="TOC2"/>
            <w:tabs>
              <w:tab w:val="right" w:leader="dot" w:pos="9350"/>
            </w:tabs>
            <w:rPr>
              <w:noProof/>
            </w:rPr>
          </w:pPr>
          <w:hyperlink w:anchor="_Toc491179466" w:history="1">
            <w:r w:rsidR="004B5FF6" w:rsidRPr="004B5FF6">
              <w:rPr>
                <w:rStyle w:val="Hyperlink"/>
                <w:noProof/>
              </w:rPr>
              <w:t>Naming Scripts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_Toc491179466 \h </w:instrText>
            </w:r>
            <w:r w:rsidR="004B5FF6" w:rsidRPr="004B5FF6">
              <w:rPr>
                <w:noProof/>
                <w:webHidden/>
              </w:rPr>
            </w:r>
            <w:r w:rsidR="004B5FF6" w:rsidRPr="004B5FF6">
              <w:rPr>
                <w:noProof/>
                <w:webHidden/>
              </w:rPr>
              <w:fldChar w:fldCharType="separate"/>
            </w:r>
            <w:r w:rsidR="004B5FF6" w:rsidRPr="004B5FF6">
              <w:rPr>
                <w:noProof/>
                <w:webHidden/>
              </w:rPr>
              <w:t>13</w:t>
            </w:r>
            <w:r w:rsidR="004B5FF6" w:rsidRPr="004B5FF6">
              <w:rPr>
                <w:noProof/>
                <w:webHidden/>
              </w:rPr>
              <w:fldChar w:fldCharType="end"/>
            </w:r>
          </w:hyperlink>
        </w:p>
        <w:p w:rsidR="004B5FF6" w:rsidRPr="004B5FF6" w:rsidRDefault="00D062A5">
          <w:pPr>
            <w:pStyle w:val="TOC2"/>
            <w:tabs>
              <w:tab w:val="right" w:leader="dot" w:pos="9350"/>
            </w:tabs>
            <w:rPr>
              <w:noProof/>
            </w:rPr>
          </w:pPr>
          <w:hyperlink w:anchor="_Toc491179467" w:history="1">
            <w:r w:rsidR="004B5FF6" w:rsidRPr="004B5FF6">
              <w:rPr>
                <w:rStyle w:val="Hyperlink"/>
                <w:noProof/>
              </w:rPr>
              <w:t>Variables &amp; Parameters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_Toc491179467 \h </w:instrText>
            </w:r>
            <w:r w:rsidR="004B5FF6" w:rsidRPr="004B5FF6">
              <w:rPr>
                <w:noProof/>
                <w:webHidden/>
              </w:rPr>
            </w:r>
            <w:r w:rsidR="004B5FF6" w:rsidRPr="004B5FF6">
              <w:rPr>
                <w:noProof/>
                <w:webHidden/>
              </w:rPr>
              <w:fldChar w:fldCharType="separate"/>
            </w:r>
            <w:r w:rsidR="004B5FF6" w:rsidRPr="004B5FF6">
              <w:rPr>
                <w:noProof/>
                <w:webHidden/>
              </w:rPr>
              <w:t>14</w:t>
            </w:r>
            <w:r w:rsidR="004B5FF6" w:rsidRPr="004B5FF6">
              <w:rPr>
                <w:noProof/>
                <w:webHidden/>
              </w:rPr>
              <w:fldChar w:fldCharType="end"/>
            </w:r>
          </w:hyperlink>
        </w:p>
        <w:p w:rsidR="004B5FF6" w:rsidRPr="004B5FF6" w:rsidRDefault="00D062A5">
          <w:pPr>
            <w:pStyle w:val="TOC2"/>
            <w:tabs>
              <w:tab w:val="right" w:leader="dot" w:pos="9350"/>
            </w:tabs>
            <w:rPr>
              <w:noProof/>
            </w:rPr>
          </w:pPr>
          <w:hyperlink w:anchor="_Toc491179468" w:history="1">
            <w:r w:rsidR="004B5FF6" w:rsidRPr="004B5FF6">
              <w:rPr>
                <w:rStyle w:val="Hyperlink"/>
                <w:noProof/>
              </w:rPr>
              <w:t>Constant Names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_Toc491179468 \h </w:instrText>
            </w:r>
            <w:r w:rsidR="004B5FF6" w:rsidRPr="004B5FF6">
              <w:rPr>
                <w:noProof/>
                <w:webHidden/>
              </w:rPr>
            </w:r>
            <w:r w:rsidR="004B5FF6" w:rsidRPr="004B5FF6">
              <w:rPr>
                <w:noProof/>
                <w:webHidden/>
              </w:rPr>
              <w:fldChar w:fldCharType="separate"/>
            </w:r>
            <w:r w:rsidR="004B5FF6" w:rsidRPr="004B5FF6">
              <w:rPr>
                <w:noProof/>
                <w:webHidden/>
              </w:rPr>
              <w:t>15</w:t>
            </w:r>
            <w:r w:rsidR="004B5FF6" w:rsidRPr="004B5FF6">
              <w:rPr>
                <w:noProof/>
                <w:webHidden/>
              </w:rPr>
              <w:fldChar w:fldCharType="end"/>
            </w:r>
          </w:hyperlink>
        </w:p>
        <w:p w:rsidR="004B5FF6" w:rsidRPr="004B5FF6" w:rsidRDefault="00D062A5">
          <w:pPr>
            <w:pStyle w:val="TOC1"/>
            <w:tabs>
              <w:tab w:val="right" w:leader="dot" w:pos="9350"/>
            </w:tabs>
            <w:rPr>
              <w:noProof/>
            </w:rPr>
          </w:pPr>
          <w:hyperlink w:anchor="_Toc491179469" w:history="1">
            <w:r w:rsidR="004B5FF6" w:rsidRPr="004B5FF6">
              <w:rPr>
                <w:rStyle w:val="Hyperlink"/>
                <w:noProof/>
              </w:rPr>
              <w:t>Object Repository Standards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_Toc491179469 \h </w:instrText>
            </w:r>
            <w:r w:rsidR="004B5FF6" w:rsidRPr="004B5FF6">
              <w:rPr>
                <w:noProof/>
                <w:webHidden/>
              </w:rPr>
            </w:r>
            <w:r w:rsidR="004B5FF6" w:rsidRPr="004B5FF6">
              <w:rPr>
                <w:noProof/>
                <w:webHidden/>
              </w:rPr>
              <w:fldChar w:fldCharType="separate"/>
            </w:r>
            <w:r w:rsidR="004B5FF6" w:rsidRPr="004B5FF6">
              <w:rPr>
                <w:noProof/>
                <w:webHidden/>
              </w:rPr>
              <w:t>17</w:t>
            </w:r>
            <w:r w:rsidR="004B5FF6" w:rsidRPr="004B5FF6">
              <w:rPr>
                <w:noProof/>
                <w:webHidden/>
              </w:rPr>
              <w:fldChar w:fldCharType="end"/>
            </w:r>
          </w:hyperlink>
        </w:p>
        <w:p w:rsidR="004B5FF6" w:rsidRPr="004B5FF6" w:rsidRDefault="00D062A5">
          <w:pPr>
            <w:pStyle w:val="TOC1"/>
            <w:tabs>
              <w:tab w:val="right" w:leader="dot" w:pos="9350"/>
            </w:tabs>
            <w:rPr>
              <w:noProof/>
            </w:rPr>
          </w:pPr>
          <w:hyperlink w:anchor="_Toc491179470" w:history="1">
            <w:r w:rsidR="004B5FF6" w:rsidRPr="004B5FF6">
              <w:rPr>
                <w:rStyle w:val="Hyperlink"/>
                <w:noProof/>
              </w:rPr>
              <w:t>Miscellaneous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_Toc491179470 \h </w:instrText>
            </w:r>
            <w:r w:rsidR="004B5FF6" w:rsidRPr="004B5FF6">
              <w:rPr>
                <w:noProof/>
                <w:webHidden/>
              </w:rPr>
            </w:r>
            <w:r w:rsidR="004B5FF6" w:rsidRPr="004B5FF6">
              <w:rPr>
                <w:noProof/>
                <w:webHidden/>
              </w:rPr>
              <w:fldChar w:fldCharType="separate"/>
            </w:r>
            <w:r w:rsidR="004B5FF6" w:rsidRPr="004B5FF6">
              <w:rPr>
                <w:noProof/>
                <w:webHidden/>
              </w:rPr>
              <w:t>18</w:t>
            </w:r>
            <w:r w:rsidR="004B5FF6" w:rsidRPr="004B5FF6">
              <w:rPr>
                <w:noProof/>
                <w:webHidden/>
              </w:rPr>
              <w:fldChar w:fldCharType="end"/>
            </w:r>
          </w:hyperlink>
        </w:p>
        <w:p w:rsidR="004B5FF6" w:rsidRPr="004B5FF6" w:rsidRDefault="00D062A5">
          <w:pPr>
            <w:pStyle w:val="TOC1"/>
            <w:tabs>
              <w:tab w:val="right" w:leader="dot" w:pos="9350"/>
            </w:tabs>
            <w:rPr>
              <w:noProof/>
            </w:rPr>
          </w:pPr>
          <w:hyperlink w:anchor="_Toc491179471" w:history="1">
            <w:r w:rsidR="004B5FF6" w:rsidRPr="004B5FF6">
              <w:rPr>
                <w:rStyle w:val="Hyperlink"/>
                <w:noProof/>
              </w:rPr>
              <w:t>Cucumber Gherkin Coding Standards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_Toc491179471 \h </w:instrText>
            </w:r>
            <w:r w:rsidR="004B5FF6" w:rsidRPr="004B5FF6">
              <w:rPr>
                <w:noProof/>
                <w:webHidden/>
              </w:rPr>
            </w:r>
            <w:r w:rsidR="004B5FF6" w:rsidRPr="004B5FF6">
              <w:rPr>
                <w:noProof/>
                <w:webHidden/>
              </w:rPr>
              <w:fldChar w:fldCharType="separate"/>
            </w:r>
            <w:r w:rsidR="004B5FF6" w:rsidRPr="004B5FF6">
              <w:rPr>
                <w:noProof/>
                <w:webHidden/>
              </w:rPr>
              <w:t>19</w:t>
            </w:r>
            <w:r w:rsidR="004B5FF6" w:rsidRPr="004B5FF6">
              <w:rPr>
                <w:noProof/>
                <w:webHidden/>
              </w:rPr>
              <w:fldChar w:fldCharType="end"/>
            </w:r>
          </w:hyperlink>
        </w:p>
        <w:p w:rsidR="004B5FF6" w:rsidRPr="004B5FF6" w:rsidRDefault="00D062A5">
          <w:pPr>
            <w:pStyle w:val="TOC1"/>
            <w:tabs>
              <w:tab w:val="right" w:leader="dot" w:pos="9350"/>
            </w:tabs>
            <w:rPr>
              <w:noProof/>
            </w:rPr>
          </w:pPr>
          <w:hyperlink w:anchor="_Toc491179472" w:history="1">
            <w:r w:rsidR="004B5FF6" w:rsidRPr="004B5FF6">
              <w:rPr>
                <w:rStyle w:val="Hyperlink"/>
                <w:noProof/>
              </w:rPr>
              <w:t>Function Library Standards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_Toc491179472 \h </w:instrText>
            </w:r>
            <w:r w:rsidR="004B5FF6" w:rsidRPr="004B5FF6">
              <w:rPr>
                <w:noProof/>
                <w:webHidden/>
              </w:rPr>
            </w:r>
            <w:r w:rsidR="004B5FF6" w:rsidRPr="004B5FF6">
              <w:rPr>
                <w:noProof/>
                <w:webHidden/>
              </w:rPr>
              <w:fldChar w:fldCharType="separate"/>
            </w:r>
            <w:r w:rsidR="004B5FF6" w:rsidRPr="004B5FF6">
              <w:rPr>
                <w:noProof/>
                <w:webHidden/>
              </w:rPr>
              <w:t>21</w:t>
            </w:r>
            <w:r w:rsidR="004B5FF6" w:rsidRPr="004B5FF6">
              <w:rPr>
                <w:noProof/>
                <w:webHidden/>
              </w:rPr>
              <w:fldChar w:fldCharType="end"/>
            </w:r>
          </w:hyperlink>
        </w:p>
        <w:p w:rsidR="004B5FF6" w:rsidRPr="004B5FF6" w:rsidRDefault="00D062A5">
          <w:pPr>
            <w:pStyle w:val="TOC1"/>
            <w:tabs>
              <w:tab w:val="right" w:leader="dot" w:pos="9350"/>
            </w:tabs>
            <w:rPr>
              <w:noProof/>
            </w:rPr>
          </w:pPr>
          <w:hyperlink w:anchor="_Toc491179473" w:history="1">
            <w:r w:rsidR="004B5FF6" w:rsidRPr="004B5FF6">
              <w:rPr>
                <w:rStyle w:val="Hyperlink"/>
                <w:noProof/>
              </w:rPr>
              <w:t>Framework Asset Scope</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_Toc491179473 \h </w:instrText>
            </w:r>
            <w:r w:rsidR="004B5FF6" w:rsidRPr="004B5FF6">
              <w:rPr>
                <w:noProof/>
                <w:webHidden/>
              </w:rPr>
            </w:r>
            <w:r w:rsidR="004B5FF6" w:rsidRPr="004B5FF6">
              <w:rPr>
                <w:noProof/>
                <w:webHidden/>
              </w:rPr>
              <w:fldChar w:fldCharType="separate"/>
            </w:r>
            <w:r w:rsidR="004B5FF6" w:rsidRPr="004B5FF6">
              <w:rPr>
                <w:noProof/>
                <w:webHidden/>
              </w:rPr>
              <w:t>22</w:t>
            </w:r>
            <w:r w:rsidR="004B5FF6" w:rsidRPr="004B5FF6">
              <w:rPr>
                <w:noProof/>
                <w:webHidden/>
              </w:rPr>
              <w:fldChar w:fldCharType="end"/>
            </w:r>
          </w:hyperlink>
        </w:p>
        <w:p w:rsidR="004B5FF6" w:rsidRPr="004B5FF6" w:rsidRDefault="00D062A5">
          <w:pPr>
            <w:pStyle w:val="TOC1"/>
            <w:tabs>
              <w:tab w:val="right" w:leader="dot" w:pos="9350"/>
            </w:tabs>
            <w:rPr>
              <w:noProof/>
            </w:rPr>
          </w:pPr>
          <w:hyperlink w:anchor="_Toc491179474" w:history="1">
            <w:r w:rsidR="004B5FF6" w:rsidRPr="004B5FF6">
              <w:rPr>
                <w:rStyle w:val="Hyperlink"/>
                <w:noProof/>
              </w:rPr>
              <w:t>Framework Test Architecture</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_Toc491179474 \h </w:instrText>
            </w:r>
            <w:r w:rsidR="004B5FF6" w:rsidRPr="004B5FF6">
              <w:rPr>
                <w:noProof/>
                <w:webHidden/>
              </w:rPr>
            </w:r>
            <w:r w:rsidR="004B5FF6" w:rsidRPr="004B5FF6">
              <w:rPr>
                <w:noProof/>
                <w:webHidden/>
              </w:rPr>
              <w:fldChar w:fldCharType="separate"/>
            </w:r>
            <w:r w:rsidR="004B5FF6" w:rsidRPr="004B5FF6">
              <w:rPr>
                <w:noProof/>
                <w:webHidden/>
              </w:rPr>
              <w:t>22</w:t>
            </w:r>
            <w:r w:rsidR="004B5FF6" w:rsidRPr="004B5FF6">
              <w:rPr>
                <w:noProof/>
                <w:webHidden/>
              </w:rPr>
              <w:fldChar w:fldCharType="end"/>
            </w:r>
          </w:hyperlink>
        </w:p>
        <w:p w:rsidR="004B5FF6" w:rsidRPr="004B5FF6" w:rsidRDefault="00D062A5">
          <w:pPr>
            <w:pStyle w:val="TOC1"/>
            <w:tabs>
              <w:tab w:val="right" w:leader="dot" w:pos="9350"/>
            </w:tabs>
            <w:rPr>
              <w:noProof/>
            </w:rPr>
          </w:pPr>
          <w:hyperlink w:anchor="_Toc491179475" w:history="1">
            <w:r w:rsidR="004B5FF6" w:rsidRPr="004B5FF6">
              <w:rPr>
                <w:rStyle w:val="Hyperlink"/>
                <w:noProof/>
              </w:rPr>
              <w:t>Change Control Standards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_Toc491179475 \h </w:instrText>
            </w:r>
            <w:r w:rsidR="004B5FF6" w:rsidRPr="004B5FF6">
              <w:rPr>
                <w:noProof/>
                <w:webHidden/>
              </w:rPr>
            </w:r>
            <w:r w:rsidR="004B5FF6" w:rsidRPr="004B5FF6">
              <w:rPr>
                <w:noProof/>
                <w:webHidden/>
              </w:rPr>
              <w:fldChar w:fldCharType="separate"/>
            </w:r>
            <w:r w:rsidR="004B5FF6" w:rsidRPr="004B5FF6">
              <w:rPr>
                <w:noProof/>
                <w:webHidden/>
              </w:rPr>
              <w:t>26</w:t>
            </w:r>
            <w:r w:rsidR="004B5FF6" w:rsidRPr="004B5FF6">
              <w:rPr>
                <w:noProof/>
                <w:webHidden/>
              </w:rPr>
              <w:fldChar w:fldCharType="end"/>
            </w:r>
          </w:hyperlink>
        </w:p>
        <w:p w:rsidR="004B5FF6" w:rsidRPr="004B5FF6" w:rsidRDefault="00D062A5">
          <w:pPr>
            <w:pStyle w:val="TOC1"/>
            <w:tabs>
              <w:tab w:val="right" w:leader="dot" w:pos="9350"/>
            </w:tabs>
            <w:rPr>
              <w:noProof/>
            </w:rPr>
          </w:pPr>
          <w:hyperlink w:anchor="_Toc491179476" w:history="1">
            <w:r w:rsidR="004B5FF6" w:rsidRPr="004B5FF6">
              <w:rPr>
                <w:rStyle w:val="Hyperlink"/>
                <w:noProof/>
              </w:rPr>
              <w:t>Exception handling Standards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_Toc491179476 \h </w:instrText>
            </w:r>
            <w:r w:rsidR="004B5FF6" w:rsidRPr="004B5FF6">
              <w:rPr>
                <w:noProof/>
                <w:webHidden/>
              </w:rPr>
            </w:r>
            <w:r w:rsidR="004B5FF6" w:rsidRPr="004B5FF6">
              <w:rPr>
                <w:noProof/>
                <w:webHidden/>
              </w:rPr>
              <w:fldChar w:fldCharType="separate"/>
            </w:r>
            <w:r w:rsidR="004B5FF6" w:rsidRPr="004B5FF6">
              <w:rPr>
                <w:noProof/>
                <w:webHidden/>
              </w:rPr>
              <w:t>27</w:t>
            </w:r>
            <w:r w:rsidR="004B5FF6" w:rsidRPr="004B5FF6">
              <w:rPr>
                <w:noProof/>
                <w:webHidden/>
              </w:rPr>
              <w:fldChar w:fldCharType="end"/>
            </w:r>
          </w:hyperlink>
        </w:p>
        <w:p w:rsidR="004B5FF6" w:rsidRPr="004B5FF6" w:rsidRDefault="00D062A5">
          <w:pPr>
            <w:pStyle w:val="TOC2"/>
            <w:tabs>
              <w:tab w:val="right" w:leader="dot" w:pos="9350"/>
            </w:tabs>
            <w:rPr>
              <w:noProof/>
            </w:rPr>
          </w:pPr>
          <w:hyperlink w:anchor="_Toc491179477" w:history="1">
            <w:r w:rsidR="004B5FF6" w:rsidRPr="004B5FF6">
              <w:rPr>
                <w:rStyle w:val="Hyperlink"/>
                <w:noProof/>
              </w:rPr>
              <w:t>Function/Subroutine level</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_Toc491179477 \h </w:instrText>
            </w:r>
            <w:r w:rsidR="004B5FF6" w:rsidRPr="004B5FF6">
              <w:rPr>
                <w:noProof/>
                <w:webHidden/>
              </w:rPr>
            </w:r>
            <w:r w:rsidR="004B5FF6" w:rsidRPr="004B5FF6">
              <w:rPr>
                <w:noProof/>
                <w:webHidden/>
              </w:rPr>
              <w:fldChar w:fldCharType="separate"/>
            </w:r>
            <w:r w:rsidR="004B5FF6" w:rsidRPr="004B5FF6">
              <w:rPr>
                <w:noProof/>
                <w:webHidden/>
              </w:rPr>
              <w:t>27</w:t>
            </w:r>
            <w:r w:rsidR="004B5FF6" w:rsidRPr="004B5FF6">
              <w:rPr>
                <w:noProof/>
                <w:webHidden/>
              </w:rPr>
              <w:fldChar w:fldCharType="end"/>
            </w:r>
          </w:hyperlink>
        </w:p>
        <w:p w:rsidR="004B5FF6" w:rsidRPr="004B5FF6" w:rsidRDefault="00D062A5">
          <w:pPr>
            <w:pStyle w:val="TOC2"/>
            <w:tabs>
              <w:tab w:val="right" w:leader="dot" w:pos="9350"/>
            </w:tabs>
            <w:rPr>
              <w:noProof/>
            </w:rPr>
          </w:pPr>
          <w:hyperlink w:anchor="_Toc491179478" w:history="1">
            <w:r w:rsidR="004B5FF6" w:rsidRPr="004B5FF6">
              <w:rPr>
                <w:rStyle w:val="Hyperlink"/>
                <w:noProof/>
              </w:rPr>
              <w:t>Script Level</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_Toc491179478 \h </w:instrText>
            </w:r>
            <w:r w:rsidR="004B5FF6" w:rsidRPr="004B5FF6">
              <w:rPr>
                <w:noProof/>
                <w:webHidden/>
              </w:rPr>
            </w:r>
            <w:r w:rsidR="004B5FF6" w:rsidRPr="004B5FF6">
              <w:rPr>
                <w:noProof/>
                <w:webHidden/>
              </w:rPr>
              <w:fldChar w:fldCharType="separate"/>
            </w:r>
            <w:r w:rsidR="004B5FF6" w:rsidRPr="004B5FF6">
              <w:rPr>
                <w:noProof/>
                <w:webHidden/>
              </w:rPr>
              <w:t>27</w:t>
            </w:r>
            <w:r w:rsidR="004B5FF6" w:rsidRPr="004B5FF6">
              <w:rPr>
                <w:noProof/>
                <w:webHidden/>
              </w:rPr>
              <w:fldChar w:fldCharType="end"/>
            </w:r>
          </w:hyperlink>
        </w:p>
        <w:p w:rsidR="004B5FF6" w:rsidRPr="004B5FF6" w:rsidRDefault="00D062A5">
          <w:pPr>
            <w:pStyle w:val="TOC1"/>
            <w:tabs>
              <w:tab w:val="right" w:leader="dot" w:pos="9350"/>
            </w:tabs>
            <w:rPr>
              <w:noProof/>
            </w:rPr>
          </w:pPr>
          <w:hyperlink w:anchor="_Toc491179479" w:history="1">
            <w:r w:rsidR="004B5FF6" w:rsidRPr="004B5FF6">
              <w:rPr>
                <w:rStyle w:val="Hyperlink"/>
                <w:noProof/>
              </w:rPr>
              <w:t>Results Reporting Standards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_Toc491179479 \h </w:instrText>
            </w:r>
            <w:r w:rsidR="004B5FF6" w:rsidRPr="004B5FF6">
              <w:rPr>
                <w:noProof/>
                <w:webHidden/>
              </w:rPr>
            </w:r>
            <w:r w:rsidR="004B5FF6" w:rsidRPr="004B5FF6">
              <w:rPr>
                <w:noProof/>
                <w:webHidden/>
              </w:rPr>
              <w:fldChar w:fldCharType="separate"/>
            </w:r>
            <w:r w:rsidR="004B5FF6" w:rsidRPr="004B5FF6">
              <w:rPr>
                <w:noProof/>
                <w:webHidden/>
              </w:rPr>
              <w:t>28</w:t>
            </w:r>
            <w:r w:rsidR="004B5FF6" w:rsidRPr="004B5FF6">
              <w:rPr>
                <w:noProof/>
                <w:webHidden/>
              </w:rPr>
              <w:fldChar w:fldCharType="end"/>
            </w:r>
          </w:hyperlink>
        </w:p>
        <w:p w:rsidR="004B5FF6" w:rsidRPr="004B5FF6" w:rsidRDefault="00D062A5">
          <w:pPr>
            <w:pStyle w:val="TOC2"/>
            <w:tabs>
              <w:tab w:val="right" w:leader="dot" w:pos="9350"/>
            </w:tabs>
            <w:rPr>
              <w:noProof/>
            </w:rPr>
          </w:pPr>
          <w:hyperlink w:anchor="_Toc491179480" w:history="1">
            <w:r w:rsidR="004B5FF6" w:rsidRPr="004B5FF6">
              <w:rPr>
                <w:rStyle w:val="Hyperlink"/>
                <w:noProof/>
              </w:rPr>
              <w:t>Script Level</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_Toc491179480 \h </w:instrText>
            </w:r>
            <w:r w:rsidR="004B5FF6" w:rsidRPr="004B5FF6">
              <w:rPr>
                <w:noProof/>
                <w:webHidden/>
              </w:rPr>
            </w:r>
            <w:r w:rsidR="004B5FF6" w:rsidRPr="004B5FF6">
              <w:rPr>
                <w:noProof/>
                <w:webHidden/>
              </w:rPr>
              <w:fldChar w:fldCharType="separate"/>
            </w:r>
            <w:r w:rsidR="004B5FF6" w:rsidRPr="004B5FF6">
              <w:rPr>
                <w:noProof/>
                <w:webHidden/>
              </w:rPr>
              <w:t>28</w:t>
            </w:r>
            <w:r w:rsidR="004B5FF6" w:rsidRPr="004B5FF6">
              <w:rPr>
                <w:noProof/>
                <w:webHidden/>
              </w:rPr>
              <w:fldChar w:fldCharType="end"/>
            </w:r>
          </w:hyperlink>
        </w:p>
        <w:p w:rsidR="004B5FF6" w:rsidRPr="004B5FF6" w:rsidRDefault="00D062A5">
          <w:pPr>
            <w:pStyle w:val="TOC2"/>
            <w:tabs>
              <w:tab w:val="right" w:leader="dot" w:pos="9350"/>
            </w:tabs>
            <w:rPr>
              <w:noProof/>
            </w:rPr>
          </w:pPr>
          <w:hyperlink w:anchor="_Toc491179481" w:history="1">
            <w:r w:rsidR="004B5FF6" w:rsidRPr="004B5FF6">
              <w:rPr>
                <w:rStyle w:val="Hyperlink"/>
                <w:noProof/>
              </w:rPr>
              <w:t>Project Level</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_Toc491179481 \h </w:instrText>
            </w:r>
            <w:r w:rsidR="004B5FF6" w:rsidRPr="004B5FF6">
              <w:rPr>
                <w:noProof/>
                <w:webHidden/>
              </w:rPr>
            </w:r>
            <w:r w:rsidR="004B5FF6" w:rsidRPr="004B5FF6">
              <w:rPr>
                <w:noProof/>
                <w:webHidden/>
              </w:rPr>
              <w:fldChar w:fldCharType="separate"/>
            </w:r>
            <w:r w:rsidR="004B5FF6" w:rsidRPr="004B5FF6">
              <w:rPr>
                <w:noProof/>
                <w:webHidden/>
              </w:rPr>
              <w:t>28</w:t>
            </w:r>
            <w:r w:rsidR="004B5FF6" w:rsidRPr="004B5FF6">
              <w:rPr>
                <w:noProof/>
                <w:webHidden/>
              </w:rPr>
              <w:fldChar w:fldCharType="end"/>
            </w:r>
          </w:hyperlink>
        </w:p>
        <w:p w:rsidR="004B5FF6" w:rsidRPr="004B5FF6" w:rsidRDefault="00D062A5">
          <w:pPr>
            <w:pStyle w:val="TOC1"/>
            <w:tabs>
              <w:tab w:val="right" w:leader="dot" w:pos="9350"/>
            </w:tabs>
            <w:rPr>
              <w:noProof/>
            </w:rPr>
          </w:pPr>
          <w:hyperlink w:anchor="_Toc491179482" w:history="1">
            <w:r w:rsidR="004B5FF6" w:rsidRPr="004B5FF6">
              <w:rPr>
                <w:rStyle w:val="Hyperlink"/>
                <w:noProof/>
              </w:rPr>
              <w:t>Script Execution Standards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_Toc491179482 \h </w:instrText>
            </w:r>
            <w:r w:rsidR="004B5FF6" w:rsidRPr="004B5FF6">
              <w:rPr>
                <w:noProof/>
                <w:webHidden/>
              </w:rPr>
            </w:r>
            <w:r w:rsidR="004B5FF6" w:rsidRPr="004B5FF6">
              <w:rPr>
                <w:noProof/>
                <w:webHidden/>
              </w:rPr>
              <w:fldChar w:fldCharType="separate"/>
            </w:r>
            <w:r w:rsidR="004B5FF6" w:rsidRPr="004B5FF6">
              <w:rPr>
                <w:noProof/>
                <w:webHidden/>
              </w:rPr>
              <w:t>29</w:t>
            </w:r>
            <w:r w:rsidR="004B5FF6" w:rsidRPr="004B5FF6">
              <w:rPr>
                <w:noProof/>
                <w:webHidden/>
              </w:rPr>
              <w:fldChar w:fldCharType="end"/>
            </w:r>
          </w:hyperlink>
        </w:p>
        <w:p w:rsidR="004B5FF6" w:rsidRPr="004B5FF6" w:rsidRDefault="00D062A5">
          <w:pPr>
            <w:pStyle w:val="TOC1"/>
            <w:tabs>
              <w:tab w:val="right" w:leader="dot" w:pos="9350"/>
            </w:tabs>
            <w:rPr>
              <w:noProof/>
            </w:rPr>
          </w:pPr>
          <w:hyperlink w:anchor="_Toc491179483" w:history="1">
            <w:r w:rsidR="004B5FF6" w:rsidRPr="004B5FF6">
              <w:rPr>
                <w:rStyle w:val="Hyperlink"/>
                <w:noProof/>
              </w:rPr>
              <w:t>Peer Review Standards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_Toc491179483 \h </w:instrText>
            </w:r>
            <w:r w:rsidR="004B5FF6" w:rsidRPr="004B5FF6">
              <w:rPr>
                <w:noProof/>
                <w:webHidden/>
              </w:rPr>
            </w:r>
            <w:r w:rsidR="004B5FF6" w:rsidRPr="004B5FF6">
              <w:rPr>
                <w:noProof/>
                <w:webHidden/>
              </w:rPr>
              <w:fldChar w:fldCharType="separate"/>
            </w:r>
            <w:r w:rsidR="004B5FF6" w:rsidRPr="004B5FF6">
              <w:rPr>
                <w:noProof/>
                <w:webHidden/>
              </w:rPr>
              <w:t>29</w:t>
            </w:r>
            <w:r w:rsidR="004B5FF6" w:rsidRPr="004B5FF6">
              <w:rPr>
                <w:noProof/>
                <w:webHidden/>
              </w:rPr>
              <w:fldChar w:fldCharType="end"/>
            </w:r>
          </w:hyperlink>
        </w:p>
        <w:p w:rsidR="004B5FF6" w:rsidRPr="004B5FF6" w:rsidRDefault="00D062A5">
          <w:pPr>
            <w:pStyle w:val="TOC1"/>
            <w:tabs>
              <w:tab w:val="right" w:leader="dot" w:pos="9350"/>
            </w:tabs>
            <w:rPr>
              <w:noProof/>
            </w:rPr>
          </w:pPr>
          <w:hyperlink w:anchor="_Toc491179484" w:history="1">
            <w:r w:rsidR="004B5FF6" w:rsidRPr="004B5FF6">
              <w:rPr>
                <w:rStyle w:val="Hyperlink"/>
                <w:noProof/>
              </w:rPr>
              <w:t>Document History</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_Toc491179484 \h </w:instrText>
            </w:r>
            <w:r w:rsidR="004B5FF6" w:rsidRPr="004B5FF6">
              <w:rPr>
                <w:noProof/>
                <w:webHidden/>
              </w:rPr>
            </w:r>
            <w:r w:rsidR="004B5FF6" w:rsidRPr="004B5FF6">
              <w:rPr>
                <w:noProof/>
                <w:webHidden/>
              </w:rPr>
              <w:fldChar w:fldCharType="separate"/>
            </w:r>
            <w:r w:rsidR="004B5FF6" w:rsidRPr="004B5FF6">
              <w:rPr>
                <w:noProof/>
                <w:webHidden/>
              </w:rPr>
              <w:t>31</w:t>
            </w:r>
            <w:r w:rsidR="004B5FF6" w:rsidRPr="004B5FF6">
              <w:rPr>
                <w:noProof/>
                <w:webHidden/>
              </w:rPr>
              <w:fldChar w:fldCharType="end"/>
            </w:r>
          </w:hyperlink>
        </w:p>
        <w:p w:rsidR="004B5FF6" w:rsidRPr="004B5FF6" w:rsidRDefault="00D062A5">
          <w:pPr>
            <w:pStyle w:val="TOC1"/>
            <w:tabs>
              <w:tab w:val="right" w:leader="dot" w:pos="9350"/>
            </w:tabs>
            <w:rPr>
              <w:noProof/>
            </w:rPr>
          </w:pPr>
          <w:hyperlink w:anchor="_Toc491179485" w:history="1">
            <w:r w:rsidR="004B5FF6" w:rsidRPr="004B5FF6">
              <w:rPr>
                <w:rStyle w:val="Hyperlink"/>
                <w:noProof/>
              </w:rPr>
              <w:t>Reviewers and Approvers</w:t>
            </w:r>
            <w:r w:rsidR="004B5FF6" w:rsidRPr="004B5FF6">
              <w:rPr>
                <w:noProof/>
                <w:webHidden/>
              </w:rPr>
              <w:tab/>
            </w:r>
            <w:r w:rsidR="004B5FF6" w:rsidRPr="004B5FF6">
              <w:rPr>
                <w:noProof/>
                <w:webHidden/>
              </w:rPr>
              <w:fldChar w:fldCharType="begin"/>
            </w:r>
            <w:r w:rsidR="004B5FF6" w:rsidRPr="004B5FF6">
              <w:rPr>
                <w:noProof/>
                <w:webHidden/>
              </w:rPr>
              <w:instrText xml:space="preserve"> PAGEREF _Toc491179485 \h </w:instrText>
            </w:r>
            <w:r w:rsidR="004B5FF6" w:rsidRPr="004B5FF6">
              <w:rPr>
                <w:noProof/>
                <w:webHidden/>
              </w:rPr>
            </w:r>
            <w:r w:rsidR="004B5FF6" w:rsidRPr="004B5FF6">
              <w:rPr>
                <w:noProof/>
                <w:webHidden/>
              </w:rPr>
              <w:fldChar w:fldCharType="separate"/>
            </w:r>
            <w:r w:rsidR="004B5FF6" w:rsidRPr="004B5FF6">
              <w:rPr>
                <w:noProof/>
                <w:webHidden/>
              </w:rPr>
              <w:t>31</w:t>
            </w:r>
            <w:r w:rsidR="004B5FF6" w:rsidRPr="004B5FF6">
              <w:rPr>
                <w:noProof/>
                <w:webHidden/>
              </w:rPr>
              <w:fldChar w:fldCharType="end"/>
            </w:r>
          </w:hyperlink>
        </w:p>
        <w:p w:rsidR="00E32680" w:rsidRDefault="004B5FF6" w:rsidP="004B5FF6">
          <w:r w:rsidRPr="004B5FF6">
            <w:rPr>
              <w:b/>
              <w:bCs/>
              <w:noProof/>
            </w:rPr>
            <w:fldChar w:fldCharType="end"/>
          </w:r>
        </w:p>
      </w:sdtContent>
    </w:sdt>
    <w:p w:rsidR="0076417D" w:rsidRDefault="0076417D"/>
    <w:p w:rsidR="0076417D" w:rsidRDefault="0076417D"/>
    <w:p w:rsidR="0076417D" w:rsidRDefault="0076417D"/>
    <w:p w:rsidR="0076417D" w:rsidRDefault="0076417D"/>
    <w:p w:rsidR="0076417D" w:rsidRDefault="0076417D"/>
    <w:p w:rsidR="0076417D" w:rsidRDefault="0076417D"/>
    <w:p w:rsidR="0076417D" w:rsidRDefault="0076417D"/>
    <w:p w:rsidR="0076417D" w:rsidRDefault="0076417D"/>
    <w:p w:rsidR="0076417D" w:rsidRDefault="0076417D"/>
    <w:p w:rsidR="0076417D" w:rsidRDefault="0076417D"/>
    <w:p w:rsidR="0076417D" w:rsidRDefault="0076417D"/>
    <w:p w:rsidR="00534BBE" w:rsidRDefault="00534BBE">
      <w:pPr>
        <w:rPr>
          <w:rFonts w:asciiTheme="majorHAnsi" w:eastAsiaTheme="majorEastAsia" w:hAnsiTheme="majorHAnsi" w:cstheme="majorBidi"/>
          <w:color w:val="2E74B5" w:themeColor="accent1" w:themeShade="BF"/>
          <w:sz w:val="32"/>
          <w:szCs w:val="32"/>
        </w:rPr>
      </w:pPr>
      <w:r>
        <w:br w:type="page"/>
      </w:r>
    </w:p>
    <w:p w:rsidR="0076417D" w:rsidDel="00856259" w:rsidRDefault="0076417D" w:rsidP="004A583C">
      <w:pPr>
        <w:pStyle w:val="Heading1"/>
        <w:rPr>
          <w:del w:id="1" w:author="Nethala, Rajendra Pradeep" w:date="2015-08-07T02:58:00Z"/>
        </w:rPr>
      </w:pPr>
    </w:p>
    <w:p w:rsidR="0076417D" w:rsidDel="00856259" w:rsidRDefault="0076417D" w:rsidP="004A583C">
      <w:pPr>
        <w:pStyle w:val="Heading1"/>
        <w:rPr>
          <w:del w:id="2" w:author="Nethala, Rajendra Pradeep" w:date="2015-08-07T02:58:00Z"/>
        </w:rPr>
      </w:pPr>
    </w:p>
    <w:p w:rsidR="0076417D" w:rsidDel="00856259" w:rsidRDefault="0076417D" w:rsidP="004A583C">
      <w:pPr>
        <w:pStyle w:val="Heading1"/>
        <w:rPr>
          <w:del w:id="3" w:author="Nethala, Rajendra Pradeep" w:date="2015-08-07T02:58:00Z"/>
        </w:rPr>
      </w:pPr>
    </w:p>
    <w:p w:rsidR="0076417D" w:rsidRPr="008E0C7F" w:rsidRDefault="0076417D" w:rsidP="004A583C">
      <w:pPr>
        <w:pStyle w:val="Heading1"/>
        <w:rPr>
          <w:color w:val="00B0F0"/>
        </w:rPr>
      </w:pPr>
      <w:bookmarkStart w:id="4" w:name="_Toc491179448"/>
      <w:r w:rsidRPr="008E0C7F">
        <w:rPr>
          <w:rStyle w:val="Heading1Char"/>
        </w:rPr>
        <w:t>Testing/Framework Definitions</w:t>
      </w:r>
      <w:bookmarkEnd w:id="4"/>
    </w:p>
    <w:p w:rsidR="003B3971" w:rsidRDefault="003B3971" w:rsidP="003B3971">
      <w:pPr>
        <w:rPr>
          <w:b/>
          <w:color w:val="00B0F0"/>
          <w:sz w:val="32"/>
          <w:szCs w:val="32"/>
        </w:rPr>
      </w:pPr>
      <w:r>
        <w:rPr>
          <w:b/>
          <w:color w:val="00B0F0"/>
          <w:sz w:val="32"/>
          <w:szCs w:val="32"/>
        </w:rPr>
        <w:t>_________________________________________________________</w:t>
      </w:r>
    </w:p>
    <w:p w:rsidR="001B61D4" w:rsidRPr="00953F7B" w:rsidRDefault="001B61D4">
      <w:pPr>
        <w:rPr>
          <w:color w:val="00B0F0"/>
          <w:sz w:val="32"/>
          <w:szCs w:val="32"/>
        </w:rPr>
      </w:pPr>
    </w:p>
    <w:p w:rsidR="0076417D" w:rsidRDefault="0076417D" w:rsidP="0076417D">
      <w:pPr>
        <w:pStyle w:val="ListParagraph"/>
        <w:numPr>
          <w:ilvl w:val="0"/>
          <w:numId w:val="4"/>
        </w:numPr>
      </w:pPr>
      <w:r>
        <w:t>A Framework is a standardized, reusable test script architecture that provided specific functional testing capabilities.</w:t>
      </w:r>
    </w:p>
    <w:p w:rsidR="0076417D" w:rsidRDefault="0076417D" w:rsidP="0076417D">
      <w:pPr>
        <w:pStyle w:val="ListParagraph"/>
        <w:numPr>
          <w:ilvl w:val="0"/>
          <w:numId w:val="4"/>
        </w:numPr>
      </w:pPr>
      <w:r>
        <w:t>A Framework can consist of varying levels of scope and assets, however the overall structure is considered the actual Framework.</w:t>
      </w:r>
    </w:p>
    <w:p w:rsidR="00173337" w:rsidRDefault="00173337" w:rsidP="0076417D">
      <w:pPr>
        <w:pStyle w:val="ListParagraph"/>
        <w:numPr>
          <w:ilvl w:val="0"/>
          <w:numId w:val="4"/>
        </w:numPr>
      </w:pPr>
      <w:r>
        <w:t>A test case is a series of manual steps with specific instructions for a process within an application a</w:t>
      </w:r>
      <w:r w:rsidR="003F0B87">
        <w:t>n</w:t>
      </w:r>
      <w:r>
        <w:t>d that process expected results</w:t>
      </w:r>
    </w:p>
    <w:p w:rsidR="00173337" w:rsidRDefault="00173337" w:rsidP="0076417D">
      <w:pPr>
        <w:pStyle w:val="ListParagraph"/>
        <w:numPr>
          <w:ilvl w:val="0"/>
          <w:numId w:val="4"/>
        </w:numPr>
      </w:pPr>
      <w:r>
        <w:t>A script is the file that contains the code for automation</w:t>
      </w:r>
    </w:p>
    <w:p w:rsidR="00173337" w:rsidRPr="000C1481" w:rsidRDefault="00173337" w:rsidP="0076417D">
      <w:pPr>
        <w:pStyle w:val="ListParagraph"/>
        <w:numPr>
          <w:ilvl w:val="0"/>
          <w:numId w:val="4"/>
        </w:numPr>
      </w:pPr>
      <w:r w:rsidRPr="000C1481">
        <w:t>A</w:t>
      </w:r>
      <w:r w:rsidR="000C1481">
        <w:t xml:space="preserve"> reusable function </w:t>
      </w:r>
      <w:r w:rsidRPr="000C1481">
        <w:t>is a script that contains concise reusable elements of the application’s functionality. It is in most cases used in concert with other actions to form an end-to-end test</w:t>
      </w:r>
    </w:p>
    <w:p w:rsidR="00173337" w:rsidRDefault="00173337" w:rsidP="0076417D">
      <w:pPr>
        <w:pStyle w:val="ListParagraph"/>
        <w:numPr>
          <w:ilvl w:val="0"/>
          <w:numId w:val="4"/>
        </w:numPr>
      </w:pPr>
      <w:r>
        <w:t>A end-to-end test is a series of actions that reflect a business process</w:t>
      </w:r>
    </w:p>
    <w:p w:rsidR="00173337" w:rsidRDefault="00173337" w:rsidP="0076417D">
      <w:pPr>
        <w:pStyle w:val="ListParagraph"/>
        <w:numPr>
          <w:ilvl w:val="0"/>
          <w:numId w:val="4"/>
        </w:numPr>
      </w:pPr>
      <w:r>
        <w:t xml:space="preserve">A component is a script that contains concise reusable elements of the application’s functionality. It is </w:t>
      </w:r>
      <w:r w:rsidR="003A3BAA">
        <w:t>in</w:t>
      </w:r>
      <w:r>
        <w:t xml:space="preserve"> most cases used </w:t>
      </w:r>
      <w:r w:rsidR="003A3BAA">
        <w:t>in</w:t>
      </w:r>
      <w:r>
        <w:t xml:space="preserve"> concert with other components to form a business process test scenario</w:t>
      </w:r>
      <w:r w:rsidR="00037407">
        <w:t>.</w:t>
      </w:r>
    </w:p>
    <w:p w:rsidR="00037407" w:rsidRDefault="00037407" w:rsidP="0076417D">
      <w:pPr>
        <w:pStyle w:val="ListParagraph"/>
        <w:numPr>
          <w:ilvl w:val="0"/>
          <w:numId w:val="4"/>
        </w:numPr>
      </w:pPr>
      <w:r>
        <w:t xml:space="preserve">A business process test scenario is a series of components that </w:t>
      </w:r>
      <w:r w:rsidR="00B312DF">
        <w:t>reflect</w:t>
      </w:r>
      <w:r>
        <w:t xml:space="preserve"> a test case and resides only in Quality Center.</w:t>
      </w:r>
    </w:p>
    <w:p w:rsidR="00037407" w:rsidRDefault="00B312DF" w:rsidP="0076417D">
      <w:pPr>
        <w:pStyle w:val="ListParagraph"/>
        <w:numPr>
          <w:ilvl w:val="0"/>
          <w:numId w:val="4"/>
        </w:numPr>
      </w:pPr>
      <w:r>
        <w:t>A parameter is a placeholder for data that is used to drive a script utilizing various sets of information</w:t>
      </w:r>
    </w:p>
    <w:p w:rsidR="00B312DF" w:rsidRDefault="00B312DF" w:rsidP="0076417D">
      <w:pPr>
        <w:pStyle w:val="ListParagraph"/>
        <w:numPr>
          <w:ilvl w:val="0"/>
          <w:numId w:val="4"/>
        </w:numPr>
      </w:pPr>
      <w:r>
        <w:t xml:space="preserve">A function is a set of code that performs a small, unchanging and highly reusable functionality within a test case. It </w:t>
      </w:r>
      <w:r w:rsidR="003A3BAA">
        <w:t xml:space="preserve">may or may not </w:t>
      </w:r>
      <w:r>
        <w:t>return a value</w:t>
      </w:r>
    </w:p>
    <w:p w:rsidR="00B312DF" w:rsidRDefault="00B312DF" w:rsidP="0076417D">
      <w:pPr>
        <w:pStyle w:val="ListParagraph"/>
        <w:numPr>
          <w:ilvl w:val="0"/>
          <w:numId w:val="4"/>
        </w:numPr>
      </w:pPr>
      <w:r>
        <w:t>Constants are a storage places for values that never change.</w:t>
      </w:r>
    </w:p>
    <w:p w:rsidR="00B312DF" w:rsidRDefault="00B312DF" w:rsidP="0076417D">
      <w:pPr>
        <w:pStyle w:val="ListParagraph"/>
        <w:numPr>
          <w:ilvl w:val="0"/>
          <w:numId w:val="4"/>
        </w:numPr>
      </w:pPr>
      <w:r>
        <w:t xml:space="preserve">The Object Repository (OR) is </w:t>
      </w:r>
      <w:r w:rsidR="003A3BAA">
        <w:t>a folder within the framework</w:t>
      </w:r>
      <w:r>
        <w:t xml:space="preserve"> that stores the elements of a</w:t>
      </w:r>
      <w:r w:rsidR="000A4BEC">
        <w:t>n</w:t>
      </w:r>
      <w:r>
        <w:t xml:space="preserve"> application for reference at run – or execution – time. These elements include objects taken from the GUI such as buttons, fields and tables.</w:t>
      </w:r>
    </w:p>
    <w:p w:rsidR="00B312DF" w:rsidRDefault="00B312DF" w:rsidP="00B312DF">
      <w:pPr>
        <w:pStyle w:val="ListParagraph"/>
      </w:pPr>
    </w:p>
    <w:p w:rsidR="0076417D" w:rsidRDefault="0076417D"/>
    <w:p w:rsidR="0076417D" w:rsidRDefault="0076417D"/>
    <w:p w:rsidR="0076417D" w:rsidRDefault="0076417D"/>
    <w:p w:rsidR="00D11BF4" w:rsidRDefault="00D11BF4">
      <w:pPr>
        <w:rPr>
          <w:color w:val="00B0F0"/>
          <w:sz w:val="32"/>
          <w:szCs w:val="32"/>
        </w:rPr>
      </w:pPr>
      <w:r>
        <w:rPr>
          <w:color w:val="00B0F0"/>
          <w:sz w:val="32"/>
          <w:szCs w:val="32"/>
        </w:rPr>
        <w:br w:type="page"/>
      </w:r>
    </w:p>
    <w:p w:rsidR="00132645" w:rsidRDefault="00132645" w:rsidP="008E0C7F">
      <w:pPr>
        <w:pStyle w:val="Heading1"/>
      </w:pPr>
      <w:bookmarkStart w:id="5" w:name="_Toc491179449"/>
      <w:r>
        <w:lastRenderedPageBreak/>
        <w:t>Declarations</w:t>
      </w:r>
      <w:bookmarkEnd w:id="5"/>
    </w:p>
    <w:p w:rsidR="003B3971" w:rsidRDefault="003B3971" w:rsidP="003B3971">
      <w:pPr>
        <w:rPr>
          <w:b/>
          <w:color w:val="00B0F0"/>
          <w:sz w:val="32"/>
          <w:szCs w:val="32"/>
        </w:rPr>
      </w:pPr>
      <w:r>
        <w:rPr>
          <w:b/>
          <w:color w:val="00B0F0"/>
          <w:sz w:val="32"/>
          <w:szCs w:val="32"/>
        </w:rPr>
        <w:t>_________________________________________________________</w:t>
      </w:r>
    </w:p>
    <w:p w:rsidR="00132645" w:rsidRDefault="00132645" w:rsidP="00495159">
      <w:pPr>
        <w:pStyle w:val="ListParagraph"/>
        <w:numPr>
          <w:ilvl w:val="0"/>
          <w:numId w:val="7"/>
        </w:numPr>
        <w:rPr>
          <w:color w:val="000000" w:themeColor="text1"/>
        </w:rPr>
      </w:pPr>
      <w:r w:rsidRPr="00495159">
        <w:rPr>
          <w:color w:val="000000" w:themeColor="text1"/>
        </w:rPr>
        <w:t>Declare all variables used throughout the script near the top of the file in the ‘Variable declaration’ section</w:t>
      </w:r>
      <w:r w:rsidR="004F4B32" w:rsidRPr="00495159">
        <w:rPr>
          <w:color w:val="000000" w:themeColor="text1"/>
        </w:rPr>
        <w:t xml:space="preserve"> (see below example)</w:t>
      </w:r>
    </w:p>
    <w:p w:rsidR="00495159" w:rsidRPr="00495159" w:rsidRDefault="00495159" w:rsidP="00495159">
      <w:pPr>
        <w:ind w:left="720"/>
        <w:rPr>
          <w:color w:val="000000" w:themeColor="text1"/>
        </w:rPr>
      </w:pPr>
      <w:r w:rsidRPr="00495159">
        <w:rPr>
          <w:color w:val="000000" w:themeColor="text1"/>
          <w:u w:val="single"/>
        </w:rPr>
        <w:t>Rationale</w:t>
      </w:r>
      <w:r w:rsidR="00713AD1">
        <w:rPr>
          <w:color w:val="000000" w:themeColor="text1"/>
        </w:rPr>
        <w:t xml:space="preserve">: </w:t>
      </w:r>
      <w:r w:rsidR="00B45722">
        <w:rPr>
          <w:color w:val="000000" w:themeColor="text1"/>
        </w:rPr>
        <w:t xml:space="preserve">To prevent </w:t>
      </w:r>
      <w:r>
        <w:rPr>
          <w:color w:val="000000" w:themeColor="text1"/>
        </w:rPr>
        <w:t>type mismatch errors at compile time, and execute more quickly at run time through early binding</w:t>
      </w:r>
      <w:r w:rsidR="008C2082">
        <w:rPr>
          <w:color w:val="000000" w:themeColor="text1"/>
        </w:rPr>
        <w:t>. A</w:t>
      </w:r>
      <w:r w:rsidR="003F03B6">
        <w:rPr>
          <w:color w:val="000000" w:themeColor="text1"/>
        </w:rPr>
        <w:t>llows for easy code readability</w:t>
      </w:r>
      <w:r w:rsidR="00A93E85">
        <w:rPr>
          <w:color w:val="000000" w:themeColor="text1"/>
        </w:rPr>
        <w:t xml:space="preserve"> </w:t>
      </w:r>
      <w:r w:rsidR="00A93E85">
        <w:rPr>
          <w:noProof/>
          <w:color w:val="000000"/>
        </w:rPr>
        <w:drawing>
          <wp:inline distT="0" distB="0" distL="0" distR="0" wp14:anchorId="7303F52A" wp14:editId="79E13D9F">
            <wp:extent cx="5057775" cy="1233170"/>
            <wp:effectExtent l="19050" t="19050" r="28575"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7-2017 10-33-12 AMvariable_declaration.png"/>
                    <pic:cNvPicPr/>
                  </pic:nvPicPr>
                  <pic:blipFill>
                    <a:blip r:embed="rId8">
                      <a:extLst>
                        <a:ext uri="{28A0092B-C50C-407E-A947-70E740481C1C}">
                          <a14:useLocalDpi xmlns:a14="http://schemas.microsoft.com/office/drawing/2010/main" val="0"/>
                        </a:ext>
                      </a:extLst>
                    </a:blip>
                    <a:stretch>
                      <a:fillRect/>
                    </a:stretch>
                  </pic:blipFill>
                  <pic:spPr>
                    <a:xfrm>
                      <a:off x="0" y="0"/>
                      <a:ext cx="5057775" cy="1233170"/>
                    </a:xfrm>
                    <a:prstGeom prst="rect">
                      <a:avLst/>
                    </a:prstGeom>
                    <a:ln>
                      <a:solidFill>
                        <a:schemeClr val="accent1"/>
                      </a:solidFill>
                    </a:ln>
                  </pic:spPr>
                </pic:pic>
              </a:graphicData>
            </a:graphic>
          </wp:inline>
        </w:drawing>
      </w:r>
    </w:p>
    <w:p w:rsidR="004F4B32" w:rsidRDefault="004F4B32" w:rsidP="00495159">
      <w:pPr>
        <w:pStyle w:val="ListParagraph"/>
        <w:numPr>
          <w:ilvl w:val="0"/>
          <w:numId w:val="7"/>
        </w:numPr>
        <w:rPr>
          <w:color w:val="000000" w:themeColor="text1"/>
        </w:rPr>
      </w:pPr>
      <w:r w:rsidRPr="00495159">
        <w:rPr>
          <w:color w:val="000000" w:themeColor="text1"/>
        </w:rPr>
        <w:t xml:space="preserve">Assign all variables used throughout the script to parameters near the top of the file in the ‘Variable Assignment’ section </w:t>
      </w:r>
    </w:p>
    <w:p w:rsidR="00495159" w:rsidRDefault="00495159" w:rsidP="00495159">
      <w:pPr>
        <w:pStyle w:val="ListParagraph"/>
        <w:rPr>
          <w:color w:val="000000" w:themeColor="text1"/>
        </w:rPr>
      </w:pPr>
    </w:p>
    <w:p w:rsidR="00495159" w:rsidRDefault="00136A3A" w:rsidP="00136A3A">
      <w:pPr>
        <w:pStyle w:val="ListParagraph"/>
        <w:rPr>
          <w:color w:val="000000" w:themeColor="text1"/>
        </w:rPr>
      </w:pPr>
      <w:r w:rsidRPr="00136A3A">
        <w:rPr>
          <w:color w:val="000000" w:themeColor="text1"/>
          <w:u w:val="single"/>
        </w:rPr>
        <w:t>Rationale</w:t>
      </w:r>
      <w:r>
        <w:rPr>
          <w:color w:val="000000" w:themeColor="text1"/>
        </w:rPr>
        <w:t>: Allows for a central location for parameter value assignment</w:t>
      </w:r>
      <w:r w:rsidR="00E560D5">
        <w:rPr>
          <w:color w:val="000000" w:themeColor="text1"/>
        </w:rPr>
        <w:t xml:space="preserve"> facil</w:t>
      </w:r>
      <w:r w:rsidR="003F03B6">
        <w:rPr>
          <w:color w:val="000000" w:themeColor="text1"/>
        </w:rPr>
        <w:t>itating better code readability</w:t>
      </w:r>
      <w:r w:rsidR="00A93E85">
        <w:rPr>
          <w:color w:val="000000" w:themeColor="text1"/>
        </w:rPr>
        <w:t xml:space="preserve"> </w:t>
      </w:r>
      <w:r w:rsidR="00A93E85">
        <w:rPr>
          <w:noProof/>
          <w:color w:val="000000"/>
        </w:rPr>
        <w:drawing>
          <wp:inline distT="0" distB="0" distL="0" distR="0" wp14:anchorId="7303F52A" wp14:editId="79E13D9F">
            <wp:extent cx="5057775" cy="1233170"/>
            <wp:effectExtent l="19050" t="19050" r="28575"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7-2017 10-33-12 AMvariable_declaration.png"/>
                    <pic:cNvPicPr/>
                  </pic:nvPicPr>
                  <pic:blipFill>
                    <a:blip r:embed="rId8">
                      <a:extLst>
                        <a:ext uri="{28A0092B-C50C-407E-A947-70E740481C1C}">
                          <a14:useLocalDpi xmlns:a14="http://schemas.microsoft.com/office/drawing/2010/main" val="0"/>
                        </a:ext>
                      </a:extLst>
                    </a:blip>
                    <a:stretch>
                      <a:fillRect/>
                    </a:stretch>
                  </pic:blipFill>
                  <pic:spPr>
                    <a:xfrm>
                      <a:off x="0" y="0"/>
                      <a:ext cx="5057775" cy="1233170"/>
                    </a:xfrm>
                    <a:prstGeom prst="rect">
                      <a:avLst/>
                    </a:prstGeom>
                    <a:ln>
                      <a:solidFill>
                        <a:schemeClr val="accent1"/>
                      </a:solidFill>
                    </a:ln>
                  </pic:spPr>
                </pic:pic>
              </a:graphicData>
            </a:graphic>
          </wp:inline>
        </w:drawing>
      </w:r>
    </w:p>
    <w:p w:rsidR="00136A3A" w:rsidRPr="00495159" w:rsidRDefault="00136A3A" w:rsidP="00136A3A">
      <w:pPr>
        <w:pStyle w:val="ListParagraph"/>
        <w:rPr>
          <w:color w:val="000000" w:themeColor="text1"/>
        </w:rPr>
      </w:pPr>
    </w:p>
    <w:p w:rsidR="004F4B32" w:rsidRDefault="004F4B32" w:rsidP="00495159">
      <w:pPr>
        <w:pStyle w:val="ListParagraph"/>
        <w:numPr>
          <w:ilvl w:val="0"/>
          <w:numId w:val="7"/>
        </w:numPr>
        <w:rPr>
          <w:color w:val="000000" w:themeColor="text1"/>
        </w:rPr>
      </w:pPr>
      <w:r w:rsidRPr="00495159">
        <w:rPr>
          <w:color w:val="000000" w:themeColor="text1"/>
        </w:rPr>
        <w:t>Declare variable and assign them each o</w:t>
      </w:r>
      <w:r w:rsidR="00495159" w:rsidRPr="00495159">
        <w:rPr>
          <w:color w:val="000000" w:themeColor="text1"/>
        </w:rPr>
        <w:t>n</w:t>
      </w:r>
      <w:r w:rsidRPr="00495159">
        <w:rPr>
          <w:color w:val="000000" w:themeColor="text1"/>
        </w:rPr>
        <w:t xml:space="preserve"> one line </w:t>
      </w:r>
      <w:r w:rsidR="00495159" w:rsidRPr="00495159">
        <w:rPr>
          <w:color w:val="000000" w:themeColor="text1"/>
        </w:rPr>
        <w:t>–</w:t>
      </w:r>
      <w:r w:rsidRPr="00495159">
        <w:rPr>
          <w:color w:val="000000" w:themeColor="text1"/>
        </w:rPr>
        <w:t xml:space="preserve"> </w:t>
      </w:r>
      <w:r w:rsidR="00495159" w:rsidRPr="00495159">
        <w:rPr>
          <w:color w:val="000000" w:themeColor="text1"/>
        </w:rPr>
        <w:t>no multiple line declaration statements</w:t>
      </w:r>
    </w:p>
    <w:p w:rsidR="00136A3A" w:rsidRDefault="00136A3A" w:rsidP="00136A3A">
      <w:pPr>
        <w:pStyle w:val="ListParagraph"/>
        <w:rPr>
          <w:color w:val="000000" w:themeColor="text1"/>
        </w:rPr>
      </w:pPr>
    </w:p>
    <w:p w:rsidR="00136A3A" w:rsidRDefault="00136A3A" w:rsidP="00136A3A">
      <w:pPr>
        <w:pStyle w:val="ListParagraph"/>
        <w:rPr>
          <w:color w:val="000000" w:themeColor="text1"/>
        </w:rPr>
      </w:pPr>
      <w:r w:rsidRPr="00136A3A">
        <w:rPr>
          <w:color w:val="000000" w:themeColor="text1"/>
          <w:u w:val="single"/>
        </w:rPr>
        <w:t>Rationale</w:t>
      </w:r>
      <w:r>
        <w:rPr>
          <w:color w:val="000000" w:themeColor="text1"/>
        </w:rPr>
        <w:t>: Ease of maintenance and readability</w:t>
      </w:r>
    </w:p>
    <w:p w:rsidR="00136A3A" w:rsidRPr="00495159" w:rsidRDefault="00136A3A" w:rsidP="00136A3A">
      <w:pPr>
        <w:pStyle w:val="ListParagraph"/>
        <w:rPr>
          <w:color w:val="000000" w:themeColor="text1"/>
        </w:rPr>
      </w:pPr>
    </w:p>
    <w:p w:rsidR="00136A3A" w:rsidRDefault="00A93E85" w:rsidP="00136A3A">
      <w:pPr>
        <w:ind w:left="720"/>
        <w:rPr>
          <w:color w:val="000000" w:themeColor="text1"/>
        </w:rPr>
      </w:pPr>
      <w:r>
        <w:rPr>
          <w:noProof/>
          <w:color w:val="000000"/>
        </w:rPr>
        <w:drawing>
          <wp:inline distT="0" distB="0" distL="0" distR="0" wp14:anchorId="7303F52A" wp14:editId="79E13D9F">
            <wp:extent cx="5057775" cy="1233170"/>
            <wp:effectExtent l="19050" t="19050" r="28575"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7-2017 10-33-12 AMvariable_declaration.png"/>
                    <pic:cNvPicPr/>
                  </pic:nvPicPr>
                  <pic:blipFill>
                    <a:blip r:embed="rId8">
                      <a:extLst>
                        <a:ext uri="{28A0092B-C50C-407E-A947-70E740481C1C}">
                          <a14:useLocalDpi xmlns:a14="http://schemas.microsoft.com/office/drawing/2010/main" val="0"/>
                        </a:ext>
                      </a:extLst>
                    </a:blip>
                    <a:stretch>
                      <a:fillRect/>
                    </a:stretch>
                  </pic:blipFill>
                  <pic:spPr>
                    <a:xfrm>
                      <a:off x="0" y="0"/>
                      <a:ext cx="5057775" cy="1233170"/>
                    </a:xfrm>
                    <a:prstGeom prst="rect">
                      <a:avLst/>
                    </a:prstGeom>
                    <a:ln>
                      <a:solidFill>
                        <a:schemeClr val="accent1"/>
                      </a:solidFill>
                    </a:ln>
                  </pic:spPr>
                </pic:pic>
              </a:graphicData>
            </a:graphic>
          </wp:inline>
        </w:drawing>
      </w:r>
    </w:p>
    <w:p w:rsidR="003058A1" w:rsidRDefault="003058A1" w:rsidP="00A93E85">
      <w:pPr>
        <w:rPr>
          <w:color w:val="000000" w:themeColor="text1"/>
        </w:rPr>
      </w:pPr>
    </w:p>
    <w:p w:rsidR="00B627D6" w:rsidRDefault="00B627D6" w:rsidP="008E0C7F">
      <w:pPr>
        <w:pStyle w:val="Heading1"/>
      </w:pPr>
      <w:bookmarkStart w:id="6" w:name="_Toc491179450"/>
      <w:r>
        <w:lastRenderedPageBreak/>
        <w:t>Code Organization</w:t>
      </w:r>
      <w:bookmarkEnd w:id="6"/>
    </w:p>
    <w:p w:rsidR="003058A1" w:rsidRDefault="003058A1" w:rsidP="003058A1">
      <w:pPr>
        <w:rPr>
          <w:b/>
          <w:color w:val="00B0F0"/>
          <w:sz w:val="32"/>
          <w:szCs w:val="32"/>
        </w:rPr>
      </w:pPr>
      <w:r>
        <w:rPr>
          <w:b/>
          <w:color w:val="00B0F0"/>
          <w:sz w:val="32"/>
          <w:szCs w:val="32"/>
        </w:rPr>
        <w:t>_________________________________________________________</w:t>
      </w:r>
    </w:p>
    <w:p w:rsidR="00B627D6" w:rsidRDefault="00B627D6" w:rsidP="002A274B">
      <w:pPr>
        <w:pStyle w:val="ListParagraph"/>
        <w:numPr>
          <w:ilvl w:val="0"/>
          <w:numId w:val="8"/>
        </w:numPr>
        <w:rPr>
          <w:color w:val="000000" w:themeColor="text1"/>
        </w:rPr>
      </w:pPr>
      <w:r w:rsidRPr="002A274B">
        <w:rPr>
          <w:color w:val="000000" w:themeColor="text1"/>
        </w:rPr>
        <w:t>Keep scripts to a manageable size. Each script should be less than 500 lines. If a script is becoming larger than 500 lines, consider splitting it based on some functional criteria</w:t>
      </w:r>
    </w:p>
    <w:p w:rsidR="002A274B" w:rsidRDefault="002A274B" w:rsidP="002A274B">
      <w:pPr>
        <w:pStyle w:val="ListParagraph"/>
        <w:rPr>
          <w:color w:val="000000" w:themeColor="text1"/>
        </w:rPr>
      </w:pPr>
      <w:r w:rsidRPr="002A274B">
        <w:rPr>
          <w:color w:val="000000" w:themeColor="text1"/>
          <w:u w:val="single"/>
        </w:rPr>
        <w:t>Rationale</w:t>
      </w:r>
      <w:r>
        <w:rPr>
          <w:color w:val="000000" w:themeColor="text1"/>
        </w:rPr>
        <w:t>: Small, cohesive scripts are more manageable a</w:t>
      </w:r>
      <w:r w:rsidR="003F03B6">
        <w:rPr>
          <w:color w:val="000000" w:themeColor="text1"/>
        </w:rPr>
        <w:t>n</w:t>
      </w:r>
      <w:r>
        <w:rPr>
          <w:color w:val="000000" w:themeColor="text1"/>
        </w:rPr>
        <w:t>d easier to understand and any script that is longer than 500 lines must be reviewed for action and component reusable appropriateness.</w:t>
      </w:r>
    </w:p>
    <w:p w:rsidR="002A274B" w:rsidRPr="002A274B" w:rsidRDefault="002A274B" w:rsidP="002A274B">
      <w:pPr>
        <w:pStyle w:val="ListParagraph"/>
        <w:rPr>
          <w:color w:val="000000" w:themeColor="text1"/>
        </w:rPr>
      </w:pPr>
    </w:p>
    <w:p w:rsidR="00B627D6" w:rsidRDefault="00B627D6" w:rsidP="002A274B">
      <w:pPr>
        <w:pStyle w:val="ListParagraph"/>
        <w:numPr>
          <w:ilvl w:val="0"/>
          <w:numId w:val="8"/>
        </w:numPr>
        <w:rPr>
          <w:color w:val="000000" w:themeColor="text1"/>
        </w:rPr>
      </w:pPr>
      <w:r w:rsidRPr="002A274B">
        <w:rPr>
          <w:color w:val="000000" w:themeColor="text1"/>
        </w:rPr>
        <w:t xml:space="preserve">Keep </w:t>
      </w:r>
      <w:r w:rsidR="003F03B6">
        <w:rPr>
          <w:color w:val="000000" w:themeColor="text1"/>
        </w:rPr>
        <w:t>functions</w:t>
      </w:r>
      <w:r w:rsidRPr="002A274B">
        <w:rPr>
          <w:color w:val="000000" w:themeColor="text1"/>
        </w:rPr>
        <w:t xml:space="preserve"> to a manageable </w:t>
      </w:r>
      <w:r w:rsidR="002A274B" w:rsidRPr="002A274B">
        <w:rPr>
          <w:color w:val="000000" w:themeColor="text1"/>
        </w:rPr>
        <w:t xml:space="preserve">size. Each </w:t>
      </w:r>
      <w:r w:rsidR="003F03B6">
        <w:rPr>
          <w:color w:val="000000" w:themeColor="text1"/>
        </w:rPr>
        <w:t>function</w:t>
      </w:r>
      <w:r w:rsidR="002A274B" w:rsidRPr="002A274B">
        <w:rPr>
          <w:color w:val="000000" w:themeColor="text1"/>
        </w:rPr>
        <w:t xml:space="preserve"> should be concise enough that its entire purpose can be easily expressed and understood. One rule of thumb is that the well-commented </w:t>
      </w:r>
      <w:r w:rsidR="003F03B6">
        <w:rPr>
          <w:color w:val="000000" w:themeColor="text1"/>
        </w:rPr>
        <w:t>function</w:t>
      </w:r>
      <w:r w:rsidR="002A274B" w:rsidRPr="002A274B">
        <w:rPr>
          <w:color w:val="000000" w:themeColor="text1"/>
        </w:rPr>
        <w:t xml:space="preserve"> should fit on a printed page</w:t>
      </w:r>
    </w:p>
    <w:p w:rsidR="002A274B" w:rsidRPr="002A274B" w:rsidRDefault="002A274B" w:rsidP="002A274B">
      <w:pPr>
        <w:ind w:left="720"/>
        <w:rPr>
          <w:color w:val="000000" w:themeColor="text1"/>
        </w:rPr>
      </w:pPr>
      <w:r w:rsidRPr="002A274B">
        <w:rPr>
          <w:color w:val="000000" w:themeColor="text1"/>
          <w:u w:val="single"/>
        </w:rPr>
        <w:t>Rationale</w:t>
      </w:r>
      <w:r>
        <w:rPr>
          <w:color w:val="000000" w:themeColor="text1"/>
        </w:rPr>
        <w:t xml:space="preserve">: Small </w:t>
      </w:r>
      <w:r w:rsidR="003F03B6">
        <w:rPr>
          <w:color w:val="000000" w:themeColor="text1"/>
        </w:rPr>
        <w:t>functions</w:t>
      </w:r>
      <w:r>
        <w:rPr>
          <w:color w:val="000000" w:themeColor="text1"/>
        </w:rPr>
        <w:t xml:space="preserve"> are easier to understand and verify</w:t>
      </w:r>
      <w:r w:rsidR="001F7F3A">
        <w:rPr>
          <w:color w:val="000000" w:themeColor="text1"/>
        </w:rPr>
        <w:t xml:space="preserve"> </w:t>
      </w:r>
      <w:r w:rsidR="001F7F3A" w:rsidRPr="001F7F3A">
        <w:rPr>
          <w:noProof/>
          <w:color w:val="000000" w:themeColor="text1"/>
        </w:rPr>
        <w:drawing>
          <wp:inline distT="0" distB="0" distL="0" distR="0">
            <wp:extent cx="5943600" cy="4385907"/>
            <wp:effectExtent l="19050" t="19050" r="19050" b="15240"/>
            <wp:docPr id="25" name="Picture 25" descr="\\ihtech.com\fs01\HOME\Global\djoshi\Pictures\CPD\Code review updates\Coding Standards Document\8-22-2017 12-54-31 PM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tech.com\fs01\HOME\Global\djoshi\Pictures\CPD\Code review updates\Coding Standards Document\8-22-2017 12-54-31 PMfun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85907"/>
                    </a:xfrm>
                    <a:prstGeom prst="rect">
                      <a:avLst/>
                    </a:prstGeom>
                    <a:noFill/>
                    <a:ln>
                      <a:solidFill>
                        <a:schemeClr val="accent1"/>
                      </a:solidFill>
                    </a:ln>
                  </pic:spPr>
                </pic:pic>
              </a:graphicData>
            </a:graphic>
          </wp:inline>
        </w:drawing>
      </w:r>
    </w:p>
    <w:p w:rsidR="002A274B" w:rsidRPr="0014542D" w:rsidRDefault="002A274B" w:rsidP="002A274B">
      <w:pPr>
        <w:pStyle w:val="ListParagraph"/>
        <w:numPr>
          <w:ilvl w:val="0"/>
          <w:numId w:val="8"/>
        </w:numPr>
        <w:rPr>
          <w:color w:val="000000" w:themeColor="text1"/>
        </w:rPr>
      </w:pPr>
      <w:r w:rsidRPr="0014542D">
        <w:rPr>
          <w:color w:val="000000" w:themeColor="text1"/>
        </w:rPr>
        <w:lastRenderedPageBreak/>
        <w:t xml:space="preserve">All </w:t>
      </w:r>
      <w:r w:rsidR="003F03B6" w:rsidRPr="0014542D">
        <w:rPr>
          <w:color w:val="000000" w:themeColor="text1"/>
        </w:rPr>
        <w:t xml:space="preserve">related functions </w:t>
      </w:r>
      <w:r w:rsidRPr="0014542D">
        <w:rPr>
          <w:color w:val="000000" w:themeColor="text1"/>
        </w:rPr>
        <w:t>should be contained in an external file and be associated with its intended-use scripts(s)</w:t>
      </w:r>
      <w:r w:rsidR="00C677C8">
        <w:rPr>
          <w:color w:val="000000" w:themeColor="text1"/>
        </w:rPr>
        <w:t xml:space="preserve"> </w:t>
      </w:r>
      <w:r w:rsidR="00C677C8">
        <w:rPr>
          <w:noProof/>
        </w:rPr>
        <w:drawing>
          <wp:inline distT="0" distB="0" distL="0" distR="0" wp14:anchorId="091FF37A" wp14:editId="1D509098">
            <wp:extent cx="4847619" cy="1057143"/>
            <wp:effectExtent l="19050" t="19050" r="10160"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7619" cy="1057143"/>
                    </a:xfrm>
                    <a:prstGeom prst="rect">
                      <a:avLst/>
                    </a:prstGeom>
                    <a:ln>
                      <a:solidFill>
                        <a:schemeClr val="accent1"/>
                      </a:solidFill>
                    </a:ln>
                  </pic:spPr>
                </pic:pic>
              </a:graphicData>
            </a:graphic>
          </wp:inline>
        </w:drawing>
      </w:r>
    </w:p>
    <w:p w:rsidR="002A274B" w:rsidRPr="002A274B" w:rsidRDefault="002A274B" w:rsidP="002A274B">
      <w:pPr>
        <w:pStyle w:val="ListParagraph"/>
        <w:rPr>
          <w:color w:val="000000" w:themeColor="text1"/>
        </w:rPr>
      </w:pPr>
    </w:p>
    <w:p w:rsidR="002A274B" w:rsidRDefault="002A274B" w:rsidP="002A274B">
      <w:pPr>
        <w:pStyle w:val="ListParagraph"/>
        <w:numPr>
          <w:ilvl w:val="0"/>
          <w:numId w:val="8"/>
        </w:numPr>
        <w:rPr>
          <w:color w:val="000000" w:themeColor="text1"/>
        </w:rPr>
      </w:pPr>
      <w:r w:rsidRPr="002A274B">
        <w:rPr>
          <w:color w:val="000000" w:themeColor="text1"/>
        </w:rPr>
        <w:t>Variable declaration and assignment sections must be in alphabetical order</w:t>
      </w:r>
    </w:p>
    <w:p w:rsidR="002A274B" w:rsidRPr="002A274B" w:rsidRDefault="002A274B" w:rsidP="002A274B">
      <w:pPr>
        <w:ind w:left="720"/>
        <w:rPr>
          <w:color w:val="000000" w:themeColor="text1"/>
        </w:rPr>
      </w:pPr>
      <w:r w:rsidRPr="002A274B">
        <w:rPr>
          <w:color w:val="000000" w:themeColor="text1"/>
          <w:u w:val="single"/>
        </w:rPr>
        <w:t>Rationale</w:t>
      </w:r>
      <w:r>
        <w:rPr>
          <w:color w:val="000000" w:themeColor="text1"/>
        </w:rPr>
        <w:t>: Ease of maintenance and readability</w:t>
      </w:r>
      <w:r w:rsidR="00C677C8">
        <w:rPr>
          <w:color w:val="000000" w:themeColor="text1"/>
        </w:rPr>
        <w:t xml:space="preserve"> </w:t>
      </w:r>
      <w:r w:rsidR="00C677C8">
        <w:rPr>
          <w:noProof/>
        </w:rPr>
        <w:drawing>
          <wp:inline distT="0" distB="0" distL="0" distR="0" wp14:anchorId="1BEA4453" wp14:editId="31CC761A">
            <wp:extent cx="5028571" cy="1419048"/>
            <wp:effectExtent l="19050" t="19050" r="19685" b="101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8571" cy="1419048"/>
                    </a:xfrm>
                    <a:prstGeom prst="rect">
                      <a:avLst/>
                    </a:prstGeom>
                    <a:ln>
                      <a:solidFill>
                        <a:schemeClr val="accent1"/>
                      </a:solidFill>
                    </a:ln>
                  </pic:spPr>
                </pic:pic>
              </a:graphicData>
            </a:graphic>
          </wp:inline>
        </w:drawing>
      </w:r>
    </w:p>
    <w:p w:rsidR="00B627D6" w:rsidRDefault="00B627D6" w:rsidP="00B627D6">
      <w:pPr>
        <w:rPr>
          <w:color w:val="000000" w:themeColor="text1"/>
        </w:rPr>
      </w:pPr>
    </w:p>
    <w:p w:rsidR="00080F6F" w:rsidRDefault="00080F6F">
      <w:pPr>
        <w:rPr>
          <w:color w:val="00B0F0"/>
          <w:sz w:val="32"/>
          <w:szCs w:val="32"/>
        </w:rPr>
      </w:pPr>
      <w:r>
        <w:rPr>
          <w:color w:val="00B0F0"/>
          <w:sz w:val="32"/>
          <w:szCs w:val="32"/>
        </w:rPr>
        <w:br w:type="page"/>
      </w:r>
    </w:p>
    <w:p w:rsidR="0076417D" w:rsidRDefault="0076417D" w:rsidP="008E0C7F">
      <w:pPr>
        <w:pStyle w:val="Heading1"/>
      </w:pPr>
      <w:bookmarkStart w:id="7" w:name="_Toc491179451"/>
      <w:r w:rsidRPr="00953F7B">
        <w:lastRenderedPageBreak/>
        <w:t>Code Formatting</w:t>
      </w:r>
      <w:bookmarkEnd w:id="7"/>
    </w:p>
    <w:p w:rsidR="003058A1" w:rsidRDefault="003058A1" w:rsidP="003058A1">
      <w:pPr>
        <w:rPr>
          <w:b/>
          <w:color w:val="00B0F0"/>
          <w:sz w:val="32"/>
          <w:szCs w:val="32"/>
        </w:rPr>
      </w:pPr>
      <w:r>
        <w:rPr>
          <w:b/>
          <w:color w:val="00B0F0"/>
          <w:sz w:val="32"/>
          <w:szCs w:val="32"/>
        </w:rPr>
        <w:t>_________________________________________________________</w:t>
      </w:r>
    </w:p>
    <w:p w:rsidR="008D2663" w:rsidRDefault="0076417D">
      <w:r>
        <w:t xml:space="preserve">Code Formatting Standards includes guidelines for </w:t>
      </w:r>
      <w:r w:rsidR="005B0A00">
        <w:t>creation of variables,</w:t>
      </w:r>
      <w:r>
        <w:t xml:space="preserve"> </w:t>
      </w:r>
      <w:r w:rsidR="008D2663">
        <w:t>indentation, spacing, etc.</w:t>
      </w:r>
    </w:p>
    <w:p w:rsidR="008D2663" w:rsidRDefault="005B0A00" w:rsidP="008E0C7F">
      <w:pPr>
        <w:pStyle w:val="Heading2"/>
      </w:pPr>
      <w:bookmarkStart w:id="8" w:name="_Toc491179452"/>
      <w:r w:rsidRPr="00645E2E">
        <w:t>Creation of variables</w:t>
      </w:r>
      <w:bookmarkEnd w:id="8"/>
    </w:p>
    <w:p w:rsidR="008E0C7F" w:rsidRPr="008E0C7F" w:rsidRDefault="008E0C7F" w:rsidP="008E0C7F"/>
    <w:p w:rsidR="0006289E" w:rsidRDefault="00C677C8">
      <w:r>
        <w:rPr>
          <w:noProof/>
        </w:rPr>
        <w:drawing>
          <wp:inline distT="0" distB="0" distL="0" distR="0" wp14:anchorId="04E1F3F3" wp14:editId="1AC7B94F">
            <wp:extent cx="4847619" cy="1504762"/>
            <wp:effectExtent l="19050" t="19050" r="10160" b="196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7619" cy="1504762"/>
                    </a:xfrm>
                    <a:prstGeom prst="rect">
                      <a:avLst/>
                    </a:prstGeom>
                    <a:ln>
                      <a:solidFill>
                        <a:schemeClr val="accent1"/>
                      </a:solidFill>
                    </a:ln>
                  </pic:spPr>
                </pic:pic>
              </a:graphicData>
            </a:graphic>
          </wp:inline>
        </w:drawing>
      </w:r>
    </w:p>
    <w:p w:rsidR="002A274B" w:rsidRPr="00645E2E" w:rsidRDefault="002A274B" w:rsidP="008E0C7F">
      <w:pPr>
        <w:pStyle w:val="Heading2"/>
      </w:pPr>
      <w:bookmarkStart w:id="9" w:name="_Toc491179453"/>
      <w:r w:rsidRPr="00645E2E">
        <w:t>Indentation</w:t>
      </w:r>
      <w:bookmarkEnd w:id="9"/>
    </w:p>
    <w:p w:rsidR="002A274B" w:rsidRDefault="002A274B" w:rsidP="006B7171">
      <w:pPr>
        <w:pStyle w:val="ListParagraph"/>
        <w:numPr>
          <w:ilvl w:val="0"/>
          <w:numId w:val="9"/>
        </w:numPr>
      </w:pPr>
      <w:r>
        <w:t xml:space="preserve">Use the standard indentation provided by </w:t>
      </w:r>
      <w:r w:rsidR="00090F47">
        <w:t>Eclipse in case of Java automation projects and Visual Studio</w:t>
      </w:r>
      <w:r w:rsidR="00E10031">
        <w:t xml:space="preserve"> in case of C# automation projects</w:t>
      </w:r>
      <w:r>
        <w:t xml:space="preserve">. The </w:t>
      </w:r>
      <w:r w:rsidR="00E10031">
        <w:t>relevant IDEs</w:t>
      </w:r>
      <w:r>
        <w:t xml:space="preserve"> provides </w:t>
      </w:r>
      <w:r w:rsidR="00E10031">
        <w:t>the language specific indentations.</w:t>
      </w:r>
    </w:p>
    <w:p w:rsidR="006B7171" w:rsidRDefault="006B7171" w:rsidP="006B7171">
      <w:pPr>
        <w:pStyle w:val="ListParagraph"/>
      </w:pPr>
    </w:p>
    <w:p w:rsidR="006B7171" w:rsidRDefault="006B7171" w:rsidP="006B7171">
      <w:pPr>
        <w:pStyle w:val="ListParagraph"/>
      </w:pPr>
      <w:r w:rsidRPr="006B7171">
        <w:rPr>
          <w:u w:val="single"/>
        </w:rPr>
        <w:t>Rationale</w:t>
      </w:r>
      <w:r>
        <w:t>: Indentation improves readability. Using the standard tab-stop indentation improves maintainability, allowing the indent level of blocks of code to be easily changed</w:t>
      </w:r>
    </w:p>
    <w:p w:rsidR="006B7171" w:rsidRDefault="006B7171" w:rsidP="006B7171">
      <w:pPr>
        <w:pStyle w:val="ListParagraph"/>
      </w:pPr>
    </w:p>
    <w:p w:rsidR="002A274B" w:rsidRDefault="002A274B" w:rsidP="006B7171">
      <w:pPr>
        <w:pStyle w:val="ListParagraph"/>
        <w:numPr>
          <w:ilvl w:val="0"/>
          <w:numId w:val="9"/>
        </w:numPr>
      </w:pPr>
      <w:r>
        <w:t>Use the indent feature to notate when subsequent lines of code are related to the first, non-indented line such as with IF statements ad looping elements</w:t>
      </w:r>
    </w:p>
    <w:p w:rsidR="006B7171" w:rsidRDefault="006B7171" w:rsidP="006B7171">
      <w:pPr>
        <w:ind w:left="720"/>
      </w:pPr>
      <w:r w:rsidRPr="006B7171">
        <w:rPr>
          <w:u w:val="single"/>
        </w:rPr>
        <w:t>Rationale</w:t>
      </w:r>
      <w:r>
        <w:t>: Indentation improves readability</w:t>
      </w:r>
      <w:r w:rsidR="00CB5018">
        <w:t xml:space="preserve"> </w:t>
      </w:r>
      <w:r w:rsidR="00CB5018">
        <w:rPr>
          <w:noProof/>
        </w:rPr>
        <w:drawing>
          <wp:inline distT="0" distB="0" distL="0" distR="0" wp14:anchorId="2FFCC29D" wp14:editId="092A40ED">
            <wp:extent cx="4400000" cy="2009524"/>
            <wp:effectExtent l="19050" t="19050" r="19685"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0000" cy="2009524"/>
                    </a:xfrm>
                    <a:prstGeom prst="rect">
                      <a:avLst/>
                    </a:prstGeom>
                    <a:ln>
                      <a:solidFill>
                        <a:schemeClr val="accent1"/>
                      </a:solidFill>
                    </a:ln>
                  </pic:spPr>
                </pic:pic>
              </a:graphicData>
            </a:graphic>
          </wp:inline>
        </w:drawing>
      </w:r>
    </w:p>
    <w:p w:rsidR="00B94DF9" w:rsidRPr="002A274B" w:rsidRDefault="00B778E5" w:rsidP="006B7171">
      <w:pPr>
        <w:pStyle w:val="ListParagraph"/>
        <w:numPr>
          <w:ilvl w:val="0"/>
          <w:numId w:val="9"/>
        </w:numPr>
      </w:pPr>
      <w:r>
        <w:lastRenderedPageBreak/>
        <w:t>Before checking in the code to the repository, make sure tha</w:t>
      </w:r>
      <w:r w:rsidR="00335E35">
        <w:t>t the code is properly indented, by selecting the complete java file contents and clicking on CTRL-SHIFT-F to format the complete java file to be checked in.</w:t>
      </w:r>
    </w:p>
    <w:p w:rsidR="00865EAE" w:rsidRPr="00865EAE" w:rsidRDefault="005B0A00" w:rsidP="00EB759A">
      <w:pPr>
        <w:pStyle w:val="Heading2"/>
      </w:pPr>
      <w:bookmarkStart w:id="10" w:name="_Toc491179454"/>
      <w:r w:rsidRPr="00645E2E">
        <w:t>Indentation (Script Level)</w:t>
      </w:r>
      <w:bookmarkEnd w:id="10"/>
    </w:p>
    <w:p w:rsidR="005B0A00" w:rsidRDefault="0008030A">
      <w:r>
        <w:rPr>
          <w:noProof/>
        </w:rPr>
        <w:drawing>
          <wp:inline distT="0" distB="0" distL="0" distR="0" wp14:anchorId="3D980740" wp14:editId="7B8D1095">
            <wp:extent cx="5943600" cy="4163060"/>
            <wp:effectExtent l="19050" t="19050" r="19050" b="279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63060"/>
                    </a:xfrm>
                    <a:prstGeom prst="rect">
                      <a:avLst/>
                    </a:prstGeom>
                    <a:ln>
                      <a:solidFill>
                        <a:schemeClr val="accent1"/>
                      </a:solidFill>
                    </a:ln>
                  </pic:spPr>
                </pic:pic>
              </a:graphicData>
            </a:graphic>
          </wp:inline>
        </w:drawing>
      </w:r>
    </w:p>
    <w:p w:rsidR="00EB759A" w:rsidRDefault="00EB759A" w:rsidP="00EB759A">
      <w:pPr>
        <w:pStyle w:val="Heading2"/>
      </w:pPr>
    </w:p>
    <w:p w:rsidR="00865EAE" w:rsidRPr="00865EAE" w:rsidRDefault="008925AD" w:rsidP="00EB759A">
      <w:pPr>
        <w:pStyle w:val="Heading2"/>
      </w:pPr>
      <w:bookmarkStart w:id="11" w:name="_Toc491179455"/>
      <w:r w:rsidRPr="00645E2E">
        <w:t>Indentation</w:t>
      </w:r>
      <w:r w:rsidR="00F30A54" w:rsidRPr="00645E2E">
        <w:t xml:space="preserve"> </w:t>
      </w:r>
      <w:r w:rsidRPr="00645E2E">
        <w:t>(Function Level)</w:t>
      </w:r>
      <w:bookmarkEnd w:id="11"/>
    </w:p>
    <w:p w:rsidR="008925AD" w:rsidRDefault="00214216">
      <w:r>
        <w:rPr>
          <w:noProof/>
        </w:rPr>
        <w:drawing>
          <wp:inline distT="0" distB="0" distL="0" distR="0" wp14:anchorId="138C0F88" wp14:editId="7F3C9EA8">
            <wp:extent cx="4400000" cy="2009524"/>
            <wp:effectExtent l="19050" t="19050" r="19685" b="101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0000" cy="2009524"/>
                    </a:xfrm>
                    <a:prstGeom prst="rect">
                      <a:avLst/>
                    </a:prstGeom>
                    <a:ln>
                      <a:solidFill>
                        <a:schemeClr val="accent1"/>
                      </a:solidFill>
                    </a:ln>
                  </pic:spPr>
                </pic:pic>
              </a:graphicData>
            </a:graphic>
          </wp:inline>
        </w:drawing>
      </w:r>
    </w:p>
    <w:p w:rsidR="0046728E" w:rsidRDefault="0046728E"/>
    <w:p w:rsidR="006B7171" w:rsidRPr="00645E2E" w:rsidRDefault="006B7171" w:rsidP="00EB759A">
      <w:pPr>
        <w:pStyle w:val="Heading2"/>
      </w:pPr>
      <w:bookmarkStart w:id="12" w:name="_Toc491179456"/>
      <w:r w:rsidRPr="00645E2E">
        <w:t>Spacing</w:t>
      </w:r>
      <w:bookmarkEnd w:id="12"/>
    </w:p>
    <w:p w:rsidR="006B7171" w:rsidRDefault="006B7171" w:rsidP="006B7171">
      <w:pPr>
        <w:pStyle w:val="ListParagraph"/>
        <w:numPr>
          <w:ilvl w:val="0"/>
          <w:numId w:val="10"/>
        </w:numPr>
      </w:pPr>
      <w:r>
        <w:t>Apply spaces liberally</w:t>
      </w:r>
    </w:p>
    <w:p w:rsidR="006B7171" w:rsidRDefault="006B7171" w:rsidP="006B7171">
      <w:pPr>
        <w:pStyle w:val="ListParagraph"/>
      </w:pPr>
    </w:p>
    <w:p w:rsidR="006B7171" w:rsidRDefault="006B7171" w:rsidP="006B7171">
      <w:pPr>
        <w:pStyle w:val="ListParagraph"/>
      </w:pPr>
      <w:r w:rsidRPr="006B7171">
        <w:rPr>
          <w:u w:val="single"/>
        </w:rPr>
        <w:t>Rationale</w:t>
      </w:r>
      <w:r>
        <w:t>: Spaces break up the code, making it easier to read</w:t>
      </w:r>
    </w:p>
    <w:p w:rsidR="006B7171" w:rsidRDefault="006B7171" w:rsidP="006B7171">
      <w:pPr>
        <w:pStyle w:val="ListParagraph"/>
      </w:pPr>
    </w:p>
    <w:p w:rsidR="006B7171" w:rsidRDefault="006B7171" w:rsidP="006B7171">
      <w:pPr>
        <w:pStyle w:val="ListParagraph"/>
        <w:numPr>
          <w:ilvl w:val="0"/>
          <w:numId w:val="10"/>
        </w:numPr>
      </w:pPr>
      <w:r>
        <w:t>Make use of spacing between related lines of code so that similar functionality in the script is its own block of code</w:t>
      </w:r>
    </w:p>
    <w:p w:rsidR="006B7171" w:rsidRDefault="006B7171" w:rsidP="006B7171">
      <w:pPr>
        <w:pStyle w:val="ListParagraph"/>
      </w:pPr>
    </w:p>
    <w:p w:rsidR="006B7171" w:rsidRDefault="006B7171" w:rsidP="006B7171">
      <w:pPr>
        <w:pStyle w:val="ListParagraph"/>
      </w:pPr>
      <w:r w:rsidRPr="0066338B">
        <w:rPr>
          <w:u w:val="single"/>
        </w:rPr>
        <w:t>Rationale</w:t>
      </w:r>
      <w:r>
        <w:t>: Use of code blacks or segments improves readability</w:t>
      </w:r>
    </w:p>
    <w:p w:rsidR="006B7171" w:rsidRDefault="006B7171" w:rsidP="006B7171">
      <w:pPr>
        <w:pStyle w:val="ListParagraph"/>
      </w:pPr>
    </w:p>
    <w:p w:rsidR="006B7171" w:rsidRDefault="006B7171" w:rsidP="006B7171">
      <w:pPr>
        <w:pStyle w:val="ListParagraph"/>
        <w:numPr>
          <w:ilvl w:val="0"/>
          <w:numId w:val="10"/>
        </w:numPr>
      </w:pPr>
      <w:r>
        <w:t>One blank line should precede any line comment</w:t>
      </w:r>
    </w:p>
    <w:p w:rsidR="00617048" w:rsidRDefault="00617048" w:rsidP="00617048">
      <w:pPr>
        <w:pStyle w:val="ListParagraph"/>
      </w:pPr>
    </w:p>
    <w:p w:rsidR="00617048" w:rsidRDefault="00617048" w:rsidP="00617048">
      <w:pPr>
        <w:pStyle w:val="ListParagraph"/>
      </w:pPr>
      <w:r w:rsidRPr="00617048">
        <w:rPr>
          <w:u w:val="single"/>
        </w:rPr>
        <w:t>Exception</w:t>
      </w:r>
      <w:r>
        <w:t>: Within the header section</w:t>
      </w:r>
    </w:p>
    <w:p w:rsidR="006B7171" w:rsidRDefault="006B7171"/>
    <w:p w:rsidR="008925AD" w:rsidRDefault="003F05CF">
      <w:r>
        <w:rPr>
          <w:noProof/>
        </w:rPr>
        <w:drawing>
          <wp:inline distT="0" distB="0" distL="0" distR="0" wp14:anchorId="20FF14EF" wp14:editId="6DCC3BC7">
            <wp:extent cx="5943600" cy="3284855"/>
            <wp:effectExtent l="19050" t="19050" r="19050" b="107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84855"/>
                    </a:xfrm>
                    <a:prstGeom prst="rect">
                      <a:avLst/>
                    </a:prstGeom>
                    <a:ln>
                      <a:solidFill>
                        <a:schemeClr val="accent1"/>
                      </a:solidFill>
                    </a:ln>
                  </pic:spPr>
                </pic:pic>
              </a:graphicData>
            </a:graphic>
          </wp:inline>
        </w:drawing>
      </w:r>
    </w:p>
    <w:p w:rsidR="002737E2" w:rsidRDefault="002737E2"/>
    <w:p w:rsidR="002737E2" w:rsidRDefault="002737E2"/>
    <w:p w:rsidR="00090F47" w:rsidRDefault="00090F47">
      <w:pPr>
        <w:rPr>
          <w:color w:val="00B0F0"/>
          <w:sz w:val="32"/>
          <w:szCs w:val="32"/>
        </w:rPr>
      </w:pPr>
      <w:r>
        <w:rPr>
          <w:color w:val="00B0F0"/>
          <w:sz w:val="32"/>
          <w:szCs w:val="32"/>
        </w:rPr>
        <w:br w:type="page"/>
      </w:r>
    </w:p>
    <w:p w:rsidR="00982502" w:rsidRDefault="00982502" w:rsidP="008E0C7F">
      <w:pPr>
        <w:pStyle w:val="Heading1"/>
      </w:pPr>
      <w:bookmarkStart w:id="13" w:name="_Toc491179457"/>
      <w:r w:rsidRPr="00953F7B">
        <w:lastRenderedPageBreak/>
        <w:t>Commenting Standards</w:t>
      </w:r>
      <w:bookmarkEnd w:id="13"/>
    </w:p>
    <w:p w:rsidR="00B94DF9" w:rsidRDefault="00B94DF9" w:rsidP="00B94DF9">
      <w:pPr>
        <w:rPr>
          <w:b/>
          <w:color w:val="00B0F0"/>
          <w:sz w:val="32"/>
          <w:szCs w:val="32"/>
        </w:rPr>
      </w:pPr>
      <w:r>
        <w:rPr>
          <w:b/>
          <w:color w:val="00B0F0"/>
          <w:sz w:val="32"/>
          <w:szCs w:val="32"/>
        </w:rPr>
        <w:t>_________________________________________________________</w:t>
      </w:r>
    </w:p>
    <w:p w:rsidR="00982502" w:rsidRDefault="00982502" w:rsidP="00982502">
      <w:r>
        <w:t>Commenting Standards includes guidelines for creating comments, deleting comments, script headers and templates</w:t>
      </w:r>
    </w:p>
    <w:p w:rsidR="00AC122C" w:rsidRDefault="00AC122C" w:rsidP="00982502">
      <w:r>
        <w:t>Make use of comments throughout your script. A script must include comments when the following situations are encountered – more comments are always better than fewer though so use when needed at any time</w:t>
      </w:r>
    </w:p>
    <w:p w:rsidR="00AC122C" w:rsidRDefault="00AC122C" w:rsidP="00AC122C">
      <w:pPr>
        <w:pStyle w:val="ListParagraph"/>
        <w:numPr>
          <w:ilvl w:val="0"/>
          <w:numId w:val="11"/>
        </w:numPr>
      </w:pPr>
      <w:r>
        <w:t>Scripting lines of code are vague or complex</w:t>
      </w:r>
    </w:p>
    <w:p w:rsidR="00AC122C" w:rsidRDefault="00AC122C" w:rsidP="00AC122C">
      <w:pPr>
        <w:pStyle w:val="ListParagraph"/>
        <w:numPr>
          <w:ilvl w:val="0"/>
          <w:numId w:val="11"/>
        </w:numPr>
      </w:pPr>
      <w:r>
        <w:t>Code that is used in formatting strings or performing calculations</w:t>
      </w:r>
    </w:p>
    <w:p w:rsidR="00AC122C" w:rsidRDefault="00AC122C" w:rsidP="00AC122C">
      <w:pPr>
        <w:pStyle w:val="ListParagraph"/>
        <w:numPr>
          <w:ilvl w:val="0"/>
          <w:numId w:val="11"/>
        </w:numPr>
      </w:pPr>
      <w:r>
        <w:t>Changes of application process flow occur</w:t>
      </w:r>
    </w:p>
    <w:p w:rsidR="00AC122C" w:rsidRDefault="00AC122C" w:rsidP="00AC122C">
      <w:pPr>
        <w:pStyle w:val="ListParagraph"/>
        <w:numPr>
          <w:ilvl w:val="0"/>
          <w:numId w:val="11"/>
        </w:numPr>
      </w:pPr>
      <w:r>
        <w:t>An exception to a standard is present ( after team lead approval)</w:t>
      </w:r>
    </w:p>
    <w:p w:rsidR="00982502" w:rsidRDefault="00982502" w:rsidP="00CD3669">
      <w:pPr>
        <w:pStyle w:val="Heading2"/>
      </w:pPr>
      <w:bookmarkStart w:id="14" w:name="_Toc491179458"/>
      <w:r w:rsidRPr="00645E2E">
        <w:t>Script Header</w:t>
      </w:r>
      <w:bookmarkEnd w:id="14"/>
    </w:p>
    <w:p w:rsidR="00645E2E" w:rsidRDefault="00645E2E" w:rsidP="00982502">
      <w:r>
        <w:t>Write a header block at the top of each script. The header block will include the name of the script, a description of its purpose, prerequisites, its authors, and its revision history. It should also contain version information if appropriate. Each entry in the revision history will include the date that the change was made, the author who made the change and the reason that the change was made</w:t>
      </w:r>
    </w:p>
    <w:p w:rsidR="00645E2E" w:rsidRDefault="00645E2E" w:rsidP="00982502">
      <w:r w:rsidRPr="00645E2E">
        <w:rPr>
          <w:u w:val="single"/>
        </w:rPr>
        <w:t>Rationale</w:t>
      </w:r>
      <w:r>
        <w:t>: Headers help future programmers to understand and respect the purpose of the script and to consider the potential impacts before making revisions.</w:t>
      </w:r>
    </w:p>
    <w:p w:rsidR="0034723E" w:rsidRPr="00645E2E" w:rsidRDefault="0034723E" w:rsidP="00982502">
      <w:r>
        <w:t>The following detailed header is to be used for reusable functions</w:t>
      </w:r>
    </w:p>
    <w:p w:rsidR="00982502" w:rsidRDefault="00982502" w:rsidP="00982502">
      <w:pPr>
        <w:rPr>
          <w:i/>
          <w:iCs/>
          <w:color w:val="008000"/>
        </w:rPr>
      </w:pPr>
      <w:r>
        <w:rPr>
          <w:i/>
          <w:iCs/>
          <w:color w:val="008000"/>
        </w:rPr>
        <w:t>'####################################################################################</w:t>
      </w:r>
      <w:r>
        <w:br/>
      </w:r>
      <w:r>
        <w:rPr>
          <w:i/>
          <w:iCs/>
          <w:color w:val="008000"/>
        </w:rPr>
        <w:t>'************************************************************************************</w:t>
      </w:r>
      <w:r>
        <w:br/>
      </w:r>
      <w:r>
        <w:rPr>
          <w:i/>
          <w:iCs/>
          <w:color w:val="008000"/>
        </w:rPr>
        <w:t>'  Test Case ID         : Client_Pofile_Smoke_Test_CI</w:t>
      </w:r>
      <w:r>
        <w:br/>
      </w:r>
      <w:r>
        <w:rPr>
          <w:i/>
          <w:iCs/>
          <w:color w:val="008000"/>
        </w:rPr>
        <w:t>'  Created Date         : 16-April-2015</w:t>
      </w:r>
      <w:r>
        <w:br/>
      </w:r>
      <w:r>
        <w:rPr>
          <w:i/>
          <w:iCs/>
          <w:color w:val="008000"/>
        </w:rPr>
        <w:t>'  Created By           : Rajendra Pradeep Nethala</w:t>
      </w:r>
      <w:r>
        <w:br/>
      </w:r>
      <w:r>
        <w:rPr>
          <w:i/>
          <w:iCs/>
          <w:color w:val="008000"/>
        </w:rPr>
        <w:t>'  Modified Date         : </w:t>
      </w:r>
      <w:r>
        <w:br/>
      </w:r>
      <w:r>
        <w:rPr>
          <w:i/>
          <w:iCs/>
          <w:color w:val="008000"/>
        </w:rPr>
        <w:t>'  Libraries             : AppUtils.vbs, GenericUtils.vbs, GlobalVar.vbs and LocalVar.vbs</w:t>
      </w:r>
      <w:r>
        <w:br/>
      </w:r>
      <w:r>
        <w:rPr>
          <w:i/>
          <w:iCs/>
          <w:color w:val="008000"/>
        </w:rPr>
        <w:t>'  Object Repository     : Client Profile Project.tsr</w:t>
      </w:r>
      <w:r>
        <w:br/>
      </w:r>
      <w:r>
        <w:rPr>
          <w:i/>
          <w:iCs/>
          <w:color w:val="008000"/>
        </w:rPr>
        <w:t>'  Objective             : To Validate whether Client Profile Project is Suitable for further testing and making sure that deployment of build is successful</w:t>
      </w:r>
      <w:r>
        <w:br/>
      </w:r>
      <w:r>
        <w:rPr>
          <w:i/>
          <w:iCs/>
          <w:color w:val="008000"/>
        </w:rPr>
        <w:t>' -----------------------------------------------------------------------------------------------------------------------------------------*********************************************************************</w:t>
      </w:r>
      <w:r>
        <w:br/>
      </w:r>
      <w:r>
        <w:rPr>
          <w:i/>
          <w:iCs/>
          <w:color w:val="008000"/>
        </w:rPr>
        <w:t>'####################################################################################</w:t>
      </w:r>
    </w:p>
    <w:p w:rsidR="0034723E" w:rsidRPr="0034723E" w:rsidRDefault="0034723E" w:rsidP="00982502">
      <w:r>
        <w:t>The following header is to be used for stepdef classes.</w:t>
      </w:r>
    </w:p>
    <w:p w:rsidR="00721206" w:rsidRDefault="00721206" w:rsidP="00982502">
      <w:pPr>
        <w:rPr>
          <w:sz w:val="32"/>
          <w:szCs w:val="32"/>
        </w:rPr>
      </w:pPr>
      <w:r>
        <w:rPr>
          <w:noProof/>
        </w:rPr>
        <w:drawing>
          <wp:inline distT="0" distB="0" distL="0" distR="0" wp14:anchorId="1F004EA0" wp14:editId="5D149AD9">
            <wp:extent cx="3961905" cy="619048"/>
            <wp:effectExtent l="19050" t="19050" r="19685" b="1016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1905" cy="619048"/>
                    </a:xfrm>
                    <a:prstGeom prst="rect">
                      <a:avLst/>
                    </a:prstGeom>
                    <a:ln>
                      <a:solidFill>
                        <a:schemeClr val="accent1"/>
                      </a:solidFill>
                    </a:ln>
                  </pic:spPr>
                </pic:pic>
              </a:graphicData>
            </a:graphic>
          </wp:inline>
        </w:drawing>
      </w:r>
    </w:p>
    <w:p w:rsidR="003636D2" w:rsidRDefault="00982502" w:rsidP="00CD3669">
      <w:pPr>
        <w:pStyle w:val="Heading2"/>
      </w:pPr>
      <w:bookmarkStart w:id="15" w:name="_Toc491179459"/>
      <w:r w:rsidRPr="00645E2E">
        <w:lastRenderedPageBreak/>
        <w:t>Creating Comment</w:t>
      </w:r>
      <w:r w:rsidR="00CD3669">
        <w:t>s</w:t>
      </w:r>
      <w:bookmarkEnd w:id="15"/>
    </w:p>
    <w:p w:rsidR="003636D2" w:rsidRDefault="003636D2" w:rsidP="005E2B77">
      <w:pPr>
        <w:pStyle w:val="Heading3"/>
      </w:pPr>
      <w:bookmarkStart w:id="16" w:name="_Toc491179460"/>
      <w:r>
        <w:t>Single Line Comments</w:t>
      </w:r>
      <w:bookmarkEnd w:id="16"/>
    </w:p>
    <w:p w:rsidR="008D2663" w:rsidRDefault="003636D2">
      <w:pPr>
        <w:rPr>
          <w:b/>
          <w:color w:val="00B0F0"/>
        </w:rPr>
      </w:pPr>
      <w:r>
        <w:rPr>
          <w:noProof/>
        </w:rPr>
        <w:drawing>
          <wp:inline distT="0" distB="0" distL="0" distR="0" wp14:anchorId="7C3C96BE" wp14:editId="3B6FE8D7">
            <wp:extent cx="5943600" cy="1533525"/>
            <wp:effectExtent l="19050" t="19050" r="1905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33525"/>
                    </a:xfrm>
                    <a:prstGeom prst="rect">
                      <a:avLst/>
                    </a:prstGeom>
                    <a:ln>
                      <a:solidFill>
                        <a:schemeClr val="accent1"/>
                      </a:solidFill>
                    </a:ln>
                  </pic:spPr>
                </pic:pic>
              </a:graphicData>
            </a:graphic>
          </wp:inline>
        </w:drawing>
      </w:r>
    </w:p>
    <w:p w:rsidR="0059321F" w:rsidRDefault="0059321F">
      <w:pPr>
        <w:rPr>
          <w:b/>
          <w:color w:val="00B0F0"/>
        </w:rPr>
      </w:pPr>
    </w:p>
    <w:p w:rsidR="0059321F" w:rsidRDefault="0059321F" w:rsidP="005E2B77">
      <w:pPr>
        <w:pStyle w:val="Heading3"/>
      </w:pPr>
      <w:bookmarkStart w:id="17" w:name="_Toc491179461"/>
      <w:r>
        <w:t>Multiple Line Comments</w:t>
      </w:r>
      <w:bookmarkEnd w:id="17"/>
    </w:p>
    <w:p w:rsidR="0059321F" w:rsidRDefault="0059321F">
      <w:pPr>
        <w:rPr>
          <w:b/>
          <w:color w:val="00B0F0"/>
        </w:rPr>
      </w:pPr>
      <w:r>
        <w:rPr>
          <w:noProof/>
        </w:rPr>
        <w:drawing>
          <wp:inline distT="0" distB="0" distL="0" distR="0" wp14:anchorId="5DBD6A15" wp14:editId="469B83A4">
            <wp:extent cx="4390273" cy="1475117"/>
            <wp:effectExtent l="19050" t="19050" r="10795" b="1079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4668" cy="1479954"/>
                    </a:xfrm>
                    <a:prstGeom prst="rect">
                      <a:avLst/>
                    </a:prstGeom>
                    <a:ln>
                      <a:solidFill>
                        <a:schemeClr val="accent1"/>
                      </a:solidFill>
                    </a:ln>
                  </pic:spPr>
                </pic:pic>
              </a:graphicData>
            </a:graphic>
          </wp:inline>
        </w:drawing>
      </w:r>
    </w:p>
    <w:p w:rsidR="0059321F" w:rsidRDefault="0059321F">
      <w:pPr>
        <w:rPr>
          <w:b/>
          <w:color w:val="00B0F0"/>
        </w:rPr>
      </w:pPr>
    </w:p>
    <w:p w:rsidR="00733178" w:rsidRDefault="0059321F">
      <w:pPr>
        <w:rPr>
          <w:b/>
          <w:color w:val="00B0F0"/>
        </w:rPr>
      </w:pPr>
      <w:r>
        <w:rPr>
          <w:noProof/>
        </w:rPr>
        <w:drawing>
          <wp:inline distT="0" distB="0" distL="0" distR="0" wp14:anchorId="69E998D2" wp14:editId="4198AF5F">
            <wp:extent cx="4804913" cy="142303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7240" cy="1426686"/>
                    </a:xfrm>
                    <a:prstGeom prst="rect">
                      <a:avLst/>
                    </a:prstGeom>
                  </pic:spPr>
                </pic:pic>
              </a:graphicData>
            </a:graphic>
          </wp:inline>
        </w:drawing>
      </w:r>
    </w:p>
    <w:p w:rsidR="00733178" w:rsidRDefault="00733178" w:rsidP="005E2B77">
      <w:pPr>
        <w:pStyle w:val="Heading3"/>
      </w:pPr>
      <w:bookmarkStart w:id="18" w:name="_Toc491179462"/>
      <w:r>
        <w:t>Trailing Comments</w:t>
      </w:r>
      <w:bookmarkEnd w:id="18"/>
    </w:p>
    <w:p w:rsidR="00733178" w:rsidRDefault="00733178" w:rsidP="00733178">
      <w:pPr>
        <w:pStyle w:val="ListParagraph"/>
        <w:ind w:left="0"/>
      </w:pPr>
      <w:r>
        <w:t>Include short comments at the same line of the code wherever required. Keep the comments 1 or 2 tab spaces away for easy reading.</w:t>
      </w:r>
    </w:p>
    <w:p w:rsidR="00733178" w:rsidRDefault="00733178" w:rsidP="00733178">
      <w:pPr>
        <w:pStyle w:val="ListParagraph"/>
        <w:ind w:left="0"/>
      </w:pPr>
    </w:p>
    <w:p w:rsidR="00733178" w:rsidRDefault="00B25375" w:rsidP="00733178">
      <w:pPr>
        <w:pStyle w:val="ListParagraph"/>
        <w:ind w:left="0"/>
      </w:pPr>
      <w:r>
        <w:rPr>
          <w:noProof/>
        </w:rPr>
        <w:drawing>
          <wp:inline distT="0" distB="0" distL="0" distR="0" wp14:anchorId="08A91D73" wp14:editId="5ADB6EBD">
            <wp:extent cx="5943600" cy="850900"/>
            <wp:effectExtent l="19050" t="19050" r="19050" b="2540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50900"/>
                    </a:xfrm>
                    <a:prstGeom prst="rect">
                      <a:avLst/>
                    </a:prstGeom>
                    <a:ln>
                      <a:solidFill>
                        <a:schemeClr val="accent1"/>
                      </a:solidFill>
                    </a:ln>
                  </pic:spPr>
                </pic:pic>
              </a:graphicData>
            </a:graphic>
          </wp:inline>
        </w:drawing>
      </w:r>
    </w:p>
    <w:p w:rsidR="00251130" w:rsidRDefault="00251130">
      <w:pPr>
        <w:rPr>
          <w:b/>
          <w:color w:val="00B0F0"/>
        </w:rPr>
      </w:pPr>
    </w:p>
    <w:p w:rsidR="0076417D" w:rsidRDefault="00982502" w:rsidP="00C4419A">
      <w:pPr>
        <w:pStyle w:val="Heading2"/>
      </w:pPr>
      <w:bookmarkStart w:id="19" w:name="_Toc491179463"/>
      <w:r w:rsidRPr="00645E2E">
        <w:t>Deleting Comment</w:t>
      </w:r>
      <w:r w:rsidR="00C4419A">
        <w:t>s</w:t>
      </w:r>
      <w:bookmarkEnd w:id="19"/>
    </w:p>
    <w:p w:rsidR="00645E2E" w:rsidRDefault="006A7F00">
      <w:r>
        <w:t>For scripts that have been approved: when lines of code are obsolete for any reason they are to be commented out only. Do not delete lines of code that have been present for at least one round of execution, instead comment these lines out</w:t>
      </w:r>
    </w:p>
    <w:p w:rsidR="006A7F00" w:rsidRPr="00645E2E" w:rsidRDefault="006A7F00">
      <w:r w:rsidRPr="006A7F00">
        <w:rPr>
          <w:u w:val="single"/>
        </w:rPr>
        <w:t>Exception</w:t>
      </w:r>
      <w:r>
        <w:t>: Speak to your team lead if there is any reason why you need to delete commented lines of code</w:t>
      </w:r>
      <w:r w:rsidR="00DC4CD6">
        <w:t xml:space="preserve"> </w:t>
      </w:r>
      <w:r w:rsidR="00DC4CD6">
        <w:rPr>
          <w:noProof/>
        </w:rPr>
        <w:drawing>
          <wp:inline distT="0" distB="0" distL="0" distR="0" wp14:anchorId="3824FC18" wp14:editId="34F6376B">
            <wp:extent cx="5943600" cy="2162175"/>
            <wp:effectExtent l="19050" t="19050" r="1905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62175"/>
                    </a:xfrm>
                    <a:prstGeom prst="rect">
                      <a:avLst/>
                    </a:prstGeom>
                    <a:ln>
                      <a:solidFill>
                        <a:schemeClr val="accent1"/>
                      </a:solidFill>
                    </a:ln>
                  </pic:spPr>
                </pic:pic>
              </a:graphicData>
            </a:graphic>
          </wp:inline>
        </w:drawing>
      </w:r>
    </w:p>
    <w:p w:rsidR="007D19B5" w:rsidRDefault="007D19B5" w:rsidP="007D19B5">
      <w:pPr>
        <w:pStyle w:val="Heading2"/>
      </w:pPr>
    </w:p>
    <w:p w:rsidR="00447832" w:rsidRDefault="00447832" w:rsidP="007D19B5">
      <w:pPr>
        <w:pStyle w:val="Heading2"/>
      </w:pPr>
      <w:bookmarkStart w:id="20" w:name="_Toc491179464"/>
      <w:r>
        <w:t>Indicating Flow of Execution</w:t>
      </w:r>
      <w:r w:rsidRPr="00645E2E">
        <w:t xml:space="preserve"> Comment</w:t>
      </w:r>
      <w:r>
        <w:t>s</w:t>
      </w:r>
      <w:bookmarkEnd w:id="20"/>
    </w:p>
    <w:p w:rsidR="00E27E7C" w:rsidRDefault="00E27E7C" w:rsidP="00E27E7C">
      <w:pPr>
        <w:spacing w:after="0" w:line="240" w:lineRule="auto"/>
      </w:pPr>
      <w:r>
        <w:t>Key points in execution need to be tracked (by putting in proper comments)</w:t>
      </w:r>
    </w:p>
    <w:p w:rsidR="00447832" w:rsidRDefault="00447832" w:rsidP="00447832">
      <w:pPr>
        <w:rPr>
          <w:b/>
          <w:color w:val="00B0F0"/>
        </w:rPr>
      </w:pPr>
    </w:p>
    <w:p w:rsidR="00090F47" w:rsidRDefault="00E27E7C">
      <w:pPr>
        <w:rPr>
          <w:color w:val="00B0F0"/>
          <w:sz w:val="32"/>
          <w:szCs w:val="32"/>
        </w:rPr>
      </w:pPr>
      <w:r>
        <w:rPr>
          <w:noProof/>
        </w:rPr>
        <w:drawing>
          <wp:inline distT="0" distB="0" distL="0" distR="0" wp14:anchorId="650B2EA8" wp14:editId="7909DCA3">
            <wp:extent cx="5943600" cy="1750060"/>
            <wp:effectExtent l="19050" t="19050" r="1905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7-2017 10-42-29 AMkey_points_in_execution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750060"/>
                    </a:xfrm>
                    <a:prstGeom prst="rect">
                      <a:avLst/>
                    </a:prstGeom>
                    <a:ln>
                      <a:solidFill>
                        <a:schemeClr val="accent1"/>
                      </a:solidFill>
                    </a:ln>
                  </pic:spPr>
                </pic:pic>
              </a:graphicData>
            </a:graphic>
          </wp:inline>
        </w:drawing>
      </w:r>
      <w:r w:rsidR="00090F47">
        <w:rPr>
          <w:color w:val="00B0F0"/>
          <w:sz w:val="32"/>
          <w:szCs w:val="32"/>
        </w:rPr>
        <w:br w:type="page"/>
      </w:r>
    </w:p>
    <w:p w:rsidR="00FF27E1" w:rsidRDefault="00FF27E1" w:rsidP="008E0C7F">
      <w:pPr>
        <w:pStyle w:val="Heading1"/>
      </w:pPr>
      <w:bookmarkStart w:id="21" w:name="_Toc491179465"/>
      <w:r w:rsidRPr="00953F7B">
        <w:lastRenderedPageBreak/>
        <w:t>Naming Conventions</w:t>
      </w:r>
      <w:bookmarkEnd w:id="21"/>
    </w:p>
    <w:p w:rsidR="001C2850" w:rsidRDefault="001C2850" w:rsidP="001C2850">
      <w:pPr>
        <w:rPr>
          <w:b/>
          <w:color w:val="00B0F0"/>
          <w:sz w:val="32"/>
          <w:szCs w:val="32"/>
        </w:rPr>
      </w:pPr>
      <w:r>
        <w:rPr>
          <w:b/>
          <w:color w:val="00B0F0"/>
          <w:sz w:val="32"/>
          <w:szCs w:val="32"/>
        </w:rPr>
        <w:t>_________________________________________________________</w:t>
      </w:r>
    </w:p>
    <w:p w:rsidR="00FF27E1" w:rsidRDefault="00FF27E1" w:rsidP="00FF27E1">
      <w:r>
        <w:t>Naming Convention Standards includes guidelines for naming scripts, variables, pa</w:t>
      </w:r>
      <w:r w:rsidR="006649A9">
        <w:t>rameters, constants and they are needed to ensure all developed assets are uniform and easy to understand in purpose.</w:t>
      </w:r>
    </w:p>
    <w:p w:rsidR="00FF27E1" w:rsidRPr="00AB2E6A" w:rsidRDefault="00FF27E1" w:rsidP="00B6782F">
      <w:pPr>
        <w:pStyle w:val="Heading2"/>
      </w:pPr>
      <w:bookmarkStart w:id="22" w:name="_Toc491179466"/>
      <w:r w:rsidRPr="00AB2E6A">
        <w:t>Naming Scripts</w:t>
      </w:r>
      <w:bookmarkEnd w:id="22"/>
    </w:p>
    <w:p w:rsidR="00083C07" w:rsidRDefault="00083C07" w:rsidP="00FF27E1">
      <w:r>
        <w:t>Script and test case names should follow the structure of TC</w:t>
      </w:r>
      <w:r w:rsidR="001904E2">
        <w:t>_ [</w:t>
      </w:r>
      <w:r>
        <w:t>module</w:t>
      </w:r>
      <w:r w:rsidR="001904E2">
        <w:t>] _ [</w:t>
      </w:r>
      <w:r>
        <w:t>function performed</w:t>
      </w:r>
      <w:r w:rsidR="001904E2">
        <w:t>] _ [</w:t>
      </w:r>
      <w:r>
        <w:t>variation]</w:t>
      </w:r>
    </w:p>
    <w:p w:rsidR="00083C07" w:rsidRDefault="00083C07" w:rsidP="00FF27E1">
      <w:r w:rsidRPr="00083C07">
        <w:rPr>
          <w:u w:val="single"/>
        </w:rPr>
        <w:t>Rationale</w:t>
      </w:r>
      <w:r>
        <w:t>: This standard ensures that scripts are organized into similar functional aspects</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86"/>
        <w:gridCol w:w="7458"/>
      </w:tblGrid>
      <w:tr w:rsidR="00DC4CD6" w:rsidRPr="00DC4CD6" w:rsidTr="00DC4CD6">
        <w:tc>
          <w:tcPr>
            <w:tcW w:w="0" w:type="auto"/>
            <w:shd w:val="clear" w:color="auto" w:fill="C7CCBE"/>
            <w:tcMar>
              <w:top w:w="180" w:type="dxa"/>
              <w:left w:w="180" w:type="dxa"/>
              <w:bottom w:w="180" w:type="dxa"/>
              <w:right w:w="180" w:type="dxa"/>
            </w:tcMar>
            <w:hideMark/>
          </w:tcPr>
          <w:p w:rsidR="00DC4CD6" w:rsidRPr="00DC4CD6" w:rsidRDefault="00DC4CD6" w:rsidP="00DC4CD6">
            <w:pPr>
              <w:spacing w:after="0" w:line="240" w:lineRule="auto"/>
              <w:rPr>
                <w:rFonts w:ascii="Times New Roman" w:eastAsia="Times New Roman" w:hAnsi="Times New Roman" w:cs="Times New Roman"/>
                <w:b/>
                <w:bCs/>
                <w:color w:val="000000"/>
                <w:sz w:val="26"/>
                <w:szCs w:val="26"/>
              </w:rPr>
            </w:pPr>
            <w:r w:rsidRPr="00DC4CD6">
              <w:rPr>
                <w:rFonts w:ascii="Times New Roman" w:eastAsia="Times New Roman" w:hAnsi="Times New Roman" w:cs="Times New Roman"/>
                <w:b/>
                <w:bCs/>
                <w:color w:val="000000"/>
                <w:sz w:val="26"/>
                <w:szCs w:val="26"/>
              </w:rPr>
              <w:t>Name</w:t>
            </w:r>
          </w:p>
        </w:tc>
        <w:tc>
          <w:tcPr>
            <w:tcW w:w="0" w:type="auto"/>
            <w:shd w:val="clear" w:color="auto" w:fill="C7CCBE"/>
            <w:tcMar>
              <w:top w:w="180" w:type="dxa"/>
              <w:left w:w="180" w:type="dxa"/>
              <w:bottom w:w="180" w:type="dxa"/>
              <w:right w:w="180" w:type="dxa"/>
            </w:tcMar>
            <w:hideMark/>
          </w:tcPr>
          <w:p w:rsidR="00DC4CD6" w:rsidRPr="00DC4CD6" w:rsidRDefault="00DC4CD6" w:rsidP="00DC4CD6">
            <w:pPr>
              <w:spacing w:after="0" w:line="240" w:lineRule="auto"/>
              <w:rPr>
                <w:rFonts w:ascii="Times New Roman" w:eastAsia="Times New Roman" w:hAnsi="Times New Roman" w:cs="Times New Roman"/>
                <w:b/>
                <w:bCs/>
                <w:color w:val="000000"/>
                <w:sz w:val="26"/>
                <w:szCs w:val="26"/>
              </w:rPr>
            </w:pPr>
            <w:r w:rsidRPr="00DC4CD6">
              <w:rPr>
                <w:rFonts w:ascii="Times New Roman" w:eastAsia="Times New Roman" w:hAnsi="Times New Roman" w:cs="Times New Roman"/>
                <w:b/>
                <w:bCs/>
                <w:color w:val="000000"/>
                <w:sz w:val="26"/>
                <w:szCs w:val="26"/>
              </w:rPr>
              <w:t>Convention</w:t>
            </w:r>
          </w:p>
        </w:tc>
      </w:tr>
      <w:tr w:rsidR="00DC4CD6" w:rsidRPr="00DC4CD6" w:rsidTr="00DC4C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4CD6" w:rsidRPr="00DC4CD6" w:rsidRDefault="00DC4CD6" w:rsidP="00DC4CD6">
            <w:pPr>
              <w:spacing w:after="0" w:line="345" w:lineRule="atLeast"/>
              <w:ind w:left="300"/>
              <w:jc w:val="both"/>
              <w:rPr>
                <w:rFonts w:ascii="Verdana" w:eastAsia="Times New Roman" w:hAnsi="Verdana" w:cs="Times New Roman"/>
                <w:color w:val="000000"/>
                <w:sz w:val="20"/>
                <w:szCs w:val="20"/>
              </w:rPr>
            </w:pPr>
            <w:r w:rsidRPr="00DC4CD6">
              <w:rPr>
                <w:rFonts w:ascii="Verdana" w:eastAsia="Times New Roman" w:hAnsi="Verdana" w:cs="Times New Roman"/>
                <w:color w:val="000000"/>
                <w:sz w:val="20"/>
                <w:szCs w:val="20"/>
              </w:rPr>
              <w:t>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4CD6" w:rsidRPr="00DC4CD6" w:rsidRDefault="00DC4CD6" w:rsidP="00DC4CD6">
            <w:pPr>
              <w:spacing w:after="0" w:line="345" w:lineRule="atLeast"/>
              <w:ind w:left="300"/>
              <w:jc w:val="both"/>
              <w:rPr>
                <w:rFonts w:ascii="Verdana" w:eastAsia="Times New Roman" w:hAnsi="Verdana" w:cs="Times New Roman"/>
                <w:color w:val="000000"/>
                <w:sz w:val="20"/>
                <w:szCs w:val="20"/>
              </w:rPr>
            </w:pPr>
            <w:r w:rsidRPr="00DC4CD6">
              <w:rPr>
                <w:rFonts w:ascii="Verdana" w:eastAsia="Times New Roman" w:hAnsi="Verdana" w:cs="Times New Roman"/>
                <w:color w:val="000000"/>
                <w:sz w:val="20"/>
                <w:szCs w:val="20"/>
              </w:rPr>
              <w:t>should start with uppercase letter and be a noun e.g. String, Color, Button, System, Thread etc.</w:t>
            </w:r>
          </w:p>
        </w:tc>
      </w:tr>
      <w:tr w:rsidR="00DC4CD6" w:rsidRPr="00DC4CD6" w:rsidTr="00DC4C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4CD6" w:rsidRPr="00DC4CD6" w:rsidRDefault="00DC4CD6" w:rsidP="00DC4CD6">
            <w:pPr>
              <w:spacing w:after="0" w:line="345" w:lineRule="atLeast"/>
              <w:ind w:left="300"/>
              <w:jc w:val="both"/>
              <w:rPr>
                <w:rFonts w:ascii="Verdana" w:eastAsia="Times New Roman" w:hAnsi="Verdana" w:cs="Times New Roman"/>
                <w:color w:val="000000"/>
                <w:sz w:val="20"/>
                <w:szCs w:val="20"/>
              </w:rPr>
            </w:pPr>
            <w:r w:rsidRPr="00DC4CD6">
              <w:rPr>
                <w:rFonts w:ascii="Verdana" w:eastAsia="Times New Roman" w:hAnsi="Verdana" w:cs="Times New Roman"/>
                <w:color w:val="000000"/>
                <w:sz w:val="20"/>
                <w:szCs w:val="20"/>
              </w:rPr>
              <w:t>interface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4CD6" w:rsidRPr="00DC4CD6" w:rsidRDefault="00DC4CD6" w:rsidP="00DC4CD6">
            <w:pPr>
              <w:spacing w:after="0" w:line="345" w:lineRule="atLeast"/>
              <w:ind w:left="300"/>
              <w:jc w:val="both"/>
              <w:rPr>
                <w:rFonts w:ascii="Verdana" w:eastAsia="Times New Roman" w:hAnsi="Verdana" w:cs="Times New Roman"/>
                <w:color w:val="000000"/>
                <w:sz w:val="20"/>
                <w:szCs w:val="20"/>
              </w:rPr>
            </w:pPr>
            <w:r w:rsidRPr="00DC4CD6">
              <w:rPr>
                <w:rFonts w:ascii="Verdana" w:eastAsia="Times New Roman" w:hAnsi="Verdana" w:cs="Times New Roman"/>
                <w:color w:val="000000"/>
                <w:sz w:val="20"/>
                <w:szCs w:val="20"/>
              </w:rPr>
              <w:t>should start with uppercase letter and be an adjective e.g. Runnable, Remote, ActionListener etc.</w:t>
            </w:r>
          </w:p>
        </w:tc>
      </w:tr>
      <w:tr w:rsidR="00DC4CD6" w:rsidRPr="00DC4CD6" w:rsidTr="00DC4C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4CD6" w:rsidRPr="00DC4CD6" w:rsidRDefault="00DC4CD6" w:rsidP="00DC4CD6">
            <w:pPr>
              <w:spacing w:after="0" w:line="345" w:lineRule="atLeast"/>
              <w:ind w:left="300"/>
              <w:jc w:val="both"/>
              <w:rPr>
                <w:rFonts w:ascii="Verdana" w:eastAsia="Times New Roman" w:hAnsi="Verdana" w:cs="Times New Roman"/>
                <w:color w:val="000000"/>
                <w:sz w:val="20"/>
                <w:szCs w:val="20"/>
              </w:rPr>
            </w:pPr>
            <w:r w:rsidRPr="00DC4CD6">
              <w:rPr>
                <w:rFonts w:ascii="Verdana" w:eastAsia="Times New Roman" w:hAnsi="Verdana" w:cs="Times New Roman"/>
                <w:color w:val="000000"/>
                <w:sz w:val="20"/>
                <w:szCs w:val="20"/>
              </w:rPr>
              <w:t>method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4CD6" w:rsidRPr="00DC4CD6" w:rsidRDefault="00DC4CD6" w:rsidP="00DC4CD6">
            <w:pPr>
              <w:spacing w:after="0" w:line="345" w:lineRule="atLeast"/>
              <w:ind w:left="300"/>
              <w:jc w:val="both"/>
              <w:rPr>
                <w:rFonts w:ascii="Verdana" w:eastAsia="Times New Roman" w:hAnsi="Verdana" w:cs="Times New Roman"/>
                <w:color w:val="000000"/>
                <w:sz w:val="20"/>
                <w:szCs w:val="20"/>
              </w:rPr>
            </w:pPr>
            <w:r w:rsidRPr="00DC4CD6">
              <w:rPr>
                <w:rFonts w:ascii="Verdana" w:eastAsia="Times New Roman" w:hAnsi="Verdana" w:cs="Times New Roman"/>
                <w:color w:val="000000"/>
                <w:sz w:val="20"/>
                <w:szCs w:val="20"/>
              </w:rPr>
              <w:t>should start with lowercase letter and be a verb e.g. actionPerformed(), main(), print(), println() etc.</w:t>
            </w:r>
          </w:p>
        </w:tc>
      </w:tr>
      <w:tr w:rsidR="00DC4CD6" w:rsidRPr="00DC4CD6" w:rsidTr="00DC4C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4CD6" w:rsidRPr="00DC4CD6" w:rsidRDefault="00DC4CD6" w:rsidP="00DC4CD6">
            <w:pPr>
              <w:spacing w:after="0" w:line="345" w:lineRule="atLeast"/>
              <w:ind w:left="300"/>
              <w:jc w:val="both"/>
              <w:rPr>
                <w:rFonts w:ascii="Verdana" w:eastAsia="Times New Roman" w:hAnsi="Verdana" w:cs="Times New Roman"/>
                <w:color w:val="000000"/>
                <w:sz w:val="20"/>
                <w:szCs w:val="20"/>
              </w:rPr>
            </w:pPr>
            <w:r w:rsidRPr="00DC4CD6">
              <w:rPr>
                <w:rFonts w:ascii="Verdana" w:eastAsia="Times New Roman" w:hAnsi="Verdana" w:cs="Times New Roman"/>
                <w:color w:val="000000"/>
                <w:sz w:val="20"/>
                <w:szCs w:val="20"/>
              </w:rPr>
              <w:t>variable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4CD6" w:rsidRPr="00DC4CD6" w:rsidRDefault="00DC4CD6" w:rsidP="00DC4CD6">
            <w:pPr>
              <w:spacing w:after="0" w:line="345" w:lineRule="atLeast"/>
              <w:ind w:left="300"/>
              <w:jc w:val="both"/>
              <w:rPr>
                <w:rFonts w:ascii="Verdana" w:eastAsia="Times New Roman" w:hAnsi="Verdana" w:cs="Times New Roman"/>
                <w:color w:val="000000"/>
                <w:sz w:val="20"/>
                <w:szCs w:val="20"/>
              </w:rPr>
            </w:pPr>
            <w:r w:rsidRPr="00DC4CD6">
              <w:rPr>
                <w:rFonts w:ascii="Verdana" w:eastAsia="Times New Roman" w:hAnsi="Verdana" w:cs="Times New Roman"/>
                <w:color w:val="000000"/>
                <w:sz w:val="20"/>
                <w:szCs w:val="20"/>
              </w:rPr>
              <w:t>should start with lowercase letter e.g. firstName, orderNumber etc.</w:t>
            </w:r>
          </w:p>
        </w:tc>
      </w:tr>
      <w:tr w:rsidR="00DC4CD6" w:rsidRPr="00DC4CD6" w:rsidTr="00DC4C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4CD6" w:rsidRPr="00DC4CD6" w:rsidRDefault="00DC4CD6" w:rsidP="00DC4CD6">
            <w:pPr>
              <w:spacing w:after="0" w:line="345" w:lineRule="atLeast"/>
              <w:ind w:left="300"/>
              <w:jc w:val="both"/>
              <w:rPr>
                <w:rFonts w:ascii="Verdana" w:eastAsia="Times New Roman" w:hAnsi="Verdana" w:cs="Times New Roman"/>
                <w:color w:val="000000"/>
                <w:sz w:val="20"/>
                <w:szCs w:val="20"/>
              </w:rPr>
            </w:pPr>
            <w:r w:rsidRPr="00DC4CD6">
              <w:rPr>
                <w:rFonts w:ascii="Verdana" w:eastAsia="Times New Roman" w:hAnsi="Verdana" w:cs="Times New Roman"/>
                <w:color w:val="000000"/>
                <w:sz w:val="20"/>
                <w:szCs w:val="20"/>
              </w:rPr>
              <w:t>package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4CD6" w:rsidRPr="00DC4CD6" w:rsidRDefault="00DC4CD6" w:rsidP="00DC4CD6">
            <w:pPr>
              <w:spacing w:after="0" w:line="345" w:lineRule="atLeast"/>
              <w:ind w:left="300"/>
              <w:jc w:val="both"/>
              <w:rPr>
                <w:rFonts w:ascii="Verdana" w:eastAsia="Times New Roman" w:hAnsi="Verdana" w:cs="Times New Roman"/>
                <w:color w:val="000000"/>
                <w:sz w:val="20"/>
                <w:szCs w:val="20"/>
              </w:rPr>
            </w:pPr>
            <w:r w:rsidRPr="00DC4CD6">
              <w:rPr>
                <w:rFonts w:ascii="Verdana" w:eastAsia="Times New Roman" w:hAnsi="Verdana" w:cs="Times New Roman"/>
                <w:color w:val="000000"/>
                <w:sz w:val="20"/>
                <w:szCs w:val="20"/>
              </w:rPr>
              <w:t>should be in lowercase letter e.g. java, lang, sql, util etc.</w:t>
            </w:r>
          </w:p>
        </w:tc>
      </w:tr>
      <w:tr w:rsidR="00DC4CD6" w:rsidRPr="00DC4CD6" w:rsidTr="00DC4C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4CD6" w:rsidRPr="00DC4CD6" w:rsidRDefault="00DC4CD6" w:rsidP="00DC4CD6">
            <w:pPr>
              <w:spacing w:after="0" w:line="345" w:lineRule="atLeast"/>
              <w:ind w:left="300"/>
              <w:jc w:val="both"/>
              <w:rPr>
                <w:rFonts w:ascii="Verdana" w:eastAsia="Times New Roman" w:hAnsi="Verdana" w:cs="Times New Roman"/>
                <w:color w:val="000000"/>
                <w:sz w:val="20"/>
                <w:szCs w:val="20"/>
              </w:rPr>
            </w:pPr>
            <w:r w:rsidRPr="00DC4CD6">
              <w:rPr>
                <w:rFonts w:ascii="Verdana" w:eastAsia="Times New Roman" w:hAnsi="Verdana" w:cs="Times New Roman"/>
                <w:color w:val="000000"/>
                <w:sz w:val="20"/>
                <w:szCs w:val="20"/>
              </w:rPr>
              <w:t>constants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4CD6" w:rsidRPr="00DC4CD6" w:rsidRDefault="00DB2D44" w:rsidP="00DC4CD6">
            <w:pPr>
              <w:spacing w:after="0" w:line="345" w:lineRule="atLeast"/>
              <w:ind w:left="300"/>
              <w:jc w:val="both"/>
              <w:rPr>
                <w:rFonts w:ascii="Verdana" w:eastAsia="Times New Roman" w:hAnsi="Verdana" w:cs="Times New Roman"/>
                <w:color w:val="000000"/>
                <w:sz w:val="20"/>
                <w:szCs w:val="20"/>
              </w:rPr>
            </w:pPr>
            <w:r w:rsidRPr="00DC4CD6">
              <w:rPr>
                <w:rFonts w:ascii="Verdana" w:eastAsia="Times New Roman" w:hAnsi="Verdana" w:cs="Times New Roman"/>
                <w:color w:val="000000"/>
                <w:sz w:val="20"/>
                <w:szCs w:val="20"/>
              </w:rPr>
              <w:t>Should</w:t>
            </w:r>
            <w:r w:rsidR="00DC4CD6" w:rsidRPr="00DC4CD6">
              <w:rPr>
                <w:rFonts w:ascii="Verdana" w:eastAsia="Times New Roman" w:hAnsi="Verdana" w:cs="Times New Roman"/>
                <w:color w:val="000000"/>
                <w:sz w:val="20"/>
                <w:szCs w:val="20"/>
              </w:rPr>
              <w:t xml:space="preserve"> be in uppercase letter. e.g. RED, YELLOW, MAX_PRIORITY etc.</w:t>
            </w:r>
          </w:p>
        </w:tc>
      </w:tr>
    </w:tbl>
    <w:p w:rsidR="00083C07" w:rsidRPr="00083C07" w:rsidRDefault="00083C07" w:rsidP="00DC4CD6">
      <w:pPr>
        <w:pStyle w:val="ListParagraph"/>
      </w:pPr>
    </w:p>
    <w:p w:rsidR="00FF27E1" w:rsidRDefault="00A53807" w:rsidP="00FF27E1">
      <w:r>
        <w:rPr>
          <w:noProof/>
        </w:rPr>
        <w:lastRenderedPageBreak/>
        <w:drawing>
          <wp:inline distT="0" distB="0" distL="0" distR="0" wp14:anchorId="0CE035C4" wp14:editId="5576913E">
            <wp:extent cx="2952381" cy="3514286"/>
            <wp:effectExtent l="19050" t="19050" r="1968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2381" cy="3514286"/>
                    </a:xfrm>
                    <a:prstGeom prst="rect">
                      <a:avLst/>
                    </a:prstGeom>
                    <a:ln>
                      <a:solidFill>
                        <a:schemeClr val="accent1"/>
                      </a:solidFill>
                    </a:ln>
                  </pic:spPr>
                </pic:pic>
              </a:graphicData>
            </a:graphic>
          </wp:inline>
        </w:drawing>
      </w:r>
    </w:p>
    <w:p w:rsidR="00BB15D6" w:rsidRDefault="00BB15D6" w:rsidP="00FF27E1"/>
    <w:p w:rsidR="00BB15D6" w:rsidRPr="00FF27E1" w:rsidRDefault="006C3125" w:rsidP="00FF27E1">
      <w:r>
        <w:rPr>
          <w:noProof/>
        </w:rPr>
        <w:drawing>
          <wp:inline distT="0" distB="0" distL="0" distR="0" wp14:anchorId="1A977780" wp14:editId="2356FE81">
            <wp:extent cx="4952381" cy="1771429"/>
            <wp:effectExtent l="19050" t="19050" r="19685" b="196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2381" cy="1771429"/>
                    </a:xfrm>
                    <a:prstGeom prst="rect">
                      <a:avLst/>
                    </a:prstGeom>
                    <a:ln>
                      <a:solidFill>
                        <a:schemeClr val="accent1"/>
                      </a:solidFill>
                    </a:ln>
                  </pic:spPr>
                </pic:pic>
              </a:graphicData>
            </a:graphic>
          </wp:inline>
        </w:drawing>
      </w:r>
    </w:p>
    <w:p w:rsidR="00AB2E6A" w:rsidRPr="00AB2E6A" w:rsidRDefault="00FF27E1" w:rsidP="00B6782F">
      <w:pPr>
        <w:pStyle w:val="Heading2"/>
      </w:pPr>
      <w:bookmarkStart w:id="23" w:name="_Toc491179467"/>
      <w:r w:rsidRPr="00AB2E6A">
        <w:t xml:space="preserve">Variables </w:t>
      </w:r>
      <w:r w:rsidR="00AB2E6A" w:rsidRPr="00AB2E6A">
        <w:t>&amp; Parameters</w:t>
      </w:r>
      <w:bookmarkEnd w:id="23"/>
    </w:p>
    <w:p w:rsidR="0076417D" w:rsidRDefault="00AB2E6A" w:rsidP="00253B26">
      <w:pPr>
        <w:pStyle w:val="ListParagraph"/>
        <w:numPr>
          <w:ilvl w:val="0"/>
          <w:numId w:val="13"/>
        </w:numPr>
      </w:pPr>
      <w:r>
        <w:t>Variable and parameter names should be meaningful noun or noun phrases, without spaces and must be camel notation. The names of variables and parameters (when they are to be assigned to each other) must be identical.</w:t>
      </w:r>
    </w:p>
    <w:p w:rsidR="00AB2E6A" w:rsidRDefault="00AB2E6A" w:rsidP="00253B26">
      <w:pPr>
        <w:pStyle w:val="ListParagraph"/>
        <w:numPr>
          <w:ilvl w:val="0"/>
          <w:numId w:val="13"/>
        </w:numPr>
      </w:pPr>
      <w:r>
        <w:t>No use of generic or vague variables such as “x” or “counter”</w:t>
      </w:r>
    </w:p>
    <w:p w:rsidR="001904E2" w:rsidRDefault="001904E2" w:rsidP="001904E2">
      <w:pPr>
        <w:pStyle w:val="ListParagraph"/>
      </w:pPr>
      <w:r w:rsidRPr="001904E2">
        <w:rPr>
          <w:u w:val="single"/>
        </w:rPr>
        <w:t>Exception</w:t>
      </w:r>
      <w:r>
        <w:t>: Looping statements</w:t>
      </w:r>
    </w:p>
    <w:p w:rsidR="001941E3" w:rsidRDefault="001941E3" w:rsidP="001941E3">
      <w:pPr>
        <w:pStyle w:val="ListParagraph"/>
        <w:numPr>
          <w:ilvl w:val="0"/>
          <w:numId w:val="13"/>
        </w:numPr>
      </w:pPr>
      <w:r>
        <w:t>All assigned values to Boolean variables must be either “TRUE” or “FALSE”</w:t>
      </w:r>
    </w:p>
    <w:p w:rsidR="001941E3" w:rsidRDefault="001941E3" w:rsidP="001941E3">
      <w:pPr>
        <w:pStyle w:val="ListParagraph"/>
        <w:numPr>
          <w:ilvl w:val="1"/>
          <w:numId w:val="13"/>
        </w:numPr>
      </w:pPr>
      <w:r>
        <w:t>boolean result; ------should never be declared like this</w:t>
      </w:r>
    </w:p>
    <w:p w:rsidR="001941E3" w:rsidRDefault="001941E3" w:rsidP="001941E3">
      <w:pPr>
        <w:pStyle w:val="ListParagraph"/>
        <w:numPr>
          <w:ilvl w:val="1"/>
          <w:numId w:val="13"/>
        </w:numPr>
      </w:pPr>
      <w:r>
        <w:t>boolean result = false;</w:t>
      </w:r>
    </w:p>
    <w:p w:rsidR="001941E3" w:rsidRDefault="001941E3" w:rsidP="001941E3">
      <w:pPr>
        <w:pStyle w:val="ListParagraph"/>
        <w:ind w:left="1440"/>
      </w:pPr>
    </w:p>
    <w:p w:rsidR="00787A4E" w:rsidRDefault="00AB2E6A" w:rsidP="003D422C">
      <w:pPr>
        <w:pStyle w:val="ListParagraph"/>
        <w:numPr>
          <w:ilvl w:val="0"/>
          <w:numId w:val="13"/>
        </w:numPr>
      </w:pPr>
      <w:r>
        <w:lastRenderedPageBreak/>
        <w:t>Variables and parameters used to store output parameters should have “_Out” at the end of their names</w:t>
      </w:r>
      <w:r w:rsidR="005A0985">
        <w:t xml:space="preserve"> </w:t>
      </w:r>
    </w:p>
    <w:p w:rsidR="00AB2E6A" w:rsidRDefault="00AB2E6A" w:rsidP="003D422C">
      <w:pPr>
        <w:pStyle w:val="ListParagraph"/>
        <w:numPr>
          <w:ilvl w:val="0"/>
          <w:numId w:val="13"/>
        </w:numPr>
      </w:pPr>
      <w:r>
        <w:t>All array variable names must be prefixed with an “a”</w:t>
      </w:r>
    </w:p>
    <w:p w:rsidR="00AB2E6A" w:rsidRPr="00AB2E6A" w:rsidRDefault="00AB2E6A" w:rsidP="00253B26">
      <w:pPr>
        <w:pStyle w:val="ListParagraph"/>
        <w:numPr>
          <w:ilvl w:val="0"/>
          <w:numId w:val="13"/>
        </w:numPr>
      </w:pPr>
      <w:r>
        <w:t xml:space="preserve">All </w:t>
      </w:r>
      <w:r w:rsidR="00253B26">
        <w:t>object</w:t>
      </w:r>
      <w:r>
        <w:t xml:space="preserve"> variable names must be prefixed with an “obj”</w:t>
      </w:r>
    </w:p>
    <w:p w:rsidR="00FF27E1" w:rsidRDefault="00253B26" w:rsidP="00253B26">
      <w:pPr>
        <w:pStyle w:val="ListParagraph"/>
        <w:numPr>
          <w:ilvl w:val="0"/>
          <w:numId w:val="13"/>
        </w:numPr>
      </w:pPr>
      <w:r>
        <w:t xml:space="preserve">All </w:t>
      </w:r>
      <w:r w:rsidR="00FF27E1">
        <w:t xml:space="preserve">Global </w:t>
      </w:r>
      <w:r>
        <w:t xml:space="preserve">variable names must be prefixed </w:t>
      </w:r>
      <w:r w:rsidR="00FF27E1">
        <w:t>with “gb”</w:t>
      </w:r>
    </w:p>
    <w:p w:rsidR="00FF27E1" w:rsidRDefault="00253B26" w:rsidP="00253B26">
      <w:pPr>
        <w:pStyle w:val="ListParagraph"/>
        <w:numPr>
          <w:ilvl w:val="0"/>
          <w:numId w:val="13"/>
        </w:numPr>
      </w:pPr>
      <w:r>
        <w:t xml:space="preserve">All </w:t>
      </w:r>
      <w:r w:rsidR="00FF27E1">
        <w:t>Local variable</w:t>
      </w:r>
      <w:r>
        <w:t xml:space="preserve"> names must be prefixed with </w:t>
      </w:r>
      <w:r w:rsidR="00FF27E1">
        <w:t>“lo”</w:t>
      </w:r>
    </w:p>
    <w:p w:rsidR="00E3182A" w:rsidRDefault="00253B26" w:rsidP="00253B26">
      <w:pPr>
        <w:pStyle w:val="ListParagraph"/>
        <w:numPr>
          <w:ilvl w:val="0"/>
          <w:numId w:val="13"/>
        </w:numPr>
      </w:pPr>
      <w:r>
        <w:t>All Private variable names must be prefixed</w:t>
      </w:r>
      <w:r w:rsidR="00E3182A">
        <w:t xml:space="preserve"> with “pv”</w:t>
      </w:r>
    </w:p>
    <w:p w:rsidR="00253B26" w:rsidRDefault="00253B26" w:rsidP="00253B26">
      <w:pPr>
        <w:pStyle w:val="ListParagraph"/>
        <w:numPr>
          <w:ilvl w:val="0"/>
          <w:numId w:val="13"/>
        </w:numPr>
      </w:pPr>
      <w:r>
        <w:t>All String Parameters must be prefixed with “str” or “s”</w:t>
      </w:r>
    </w:p>
    <w:p w:rsidR="00253B26" w:rsidRDefault="00253B26" w:rsidP="00765038">
      <w:pPr>
        <w:pStyle w:val="ListParagraph"/>
        <w:numPr>
          <w:ilvl w:val="0"/>
          <w:numId w:val="13"/>
        </w:numPr>
      </w:pPr>
      <w:r>
        <w:t>All Integer Parameters must be prefixed with “int” or “I”</w:t>
      </w:r>
    </w:p>
    <w:p w:rsidR="001904E2" w:rsidRDefault="001904E2" w:rsidP="00765038">
      <w:pPr>
        <w:pStyle w:val="ListParagraph"/>
        <w:numPr>
          <w:ilvl w:val="0"/>
          <w:numId w:val="13"/>
        </w:numPr>
      </w:pPr>
      <w:r>
        <w:t>Use plural for collections (arrays) and singular for individual objects.</w:t>
      </w:r>
    </w:p>
    <w:p w:rsidR="00BA3AAE" w:rsidRDefault="00BA3AAE" w:rsidP="00FF27E1">
      <w:r>
        <w:rPr>
          <w:noProof/>
        </w:rPr>
        <w:drawing>
          <wp:inline distT="0" distB="0" distL="0" distR="0" wp14:anchorId="2B6DF2E7" wp14:editId="010371EC">
            <wp:extent cx="5943600" cy="5120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120005"/>
                    </a:xfrm>
                    <a:prstGeom prst="rect">
                      <a:avLst/>
                    </a:prstGeom>
                  </pic:spPr>
                </pic:pic>
              </a:graphicData>
            </a:graphic>
          </wp:inline>
        </w:drawing>
      </w:r>
    </w:p>
    <w:p w:rsidR="0025780C" w:rsidRDefault="0025780C" w:rsidP="00B6782F">
      <w:pPr>
        <w:pStyle w:val="Heading2"/>
      </w:pPr>
      <w:bookmarkStart w:id="24" w:name="_Toc491179468"/>
      <w:r>
        <w:t>Constant Names</w:t>
      </w:r>
      <w:bookmarkEnd w:id="24"/>
    </w:p>
    <w:p w:rsidR="0025780C" w:rsidRDefault="0025780C" w:rsidP="0025780C">
      <w:r>
        <w:t>The names of constants should be meaningful noun or noun phrases with all letters capitalized and underscores between words.</w:t>
      </w:r>
    </w:p>
    <w:p w:rsidR="0025780C" w:rsidRDefault="0025780C" w:rsidP="0025780C">
      <w:r>
        <w:lastRenderedPageBreak/>
        <w:t>Rationale: Consistency with standard Visual Basic and Windows API naming conventions. This convention emphasizes and differentiates constants from variables.</w:t>
      </w:r>
      <w:r w:rsidR="00E171D1">
        <w:t xml:space="preserve"> </w:t>
      </w:r>
      <w:r w:rsidR="00E171D1">
        <w:rPr>
          <w:noProof/>
        </w:rPr>
        <w:drawing>
          <wp:inline distT="0" distB="0" distL="0" distR="0" wp14:anchorId="7BACAE81" wp14:editId="338E39B2">
            <wp:extent cx="4200000" cy="1714286"/>
            <wp:effectExtent l="19050" t="19050" r="10160" b="196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0000" cy="1714286"/>
                    </a:xfrm>
                    <a:prstGeom prst="rect">
                      <a:avLst/>
                    </a:prstGeom>
                    <a:ln>
                      <a:solidFill>
                        <a:schemeClr val="accent1"/>
                      </a:solidFill>
                    </a:ln>
                  </pic:spPr>
                </pic:pic>
              </a:graphicData>
            </a:graphic>
          </wp:inline>
        </w:drawing>
      </w:r>
    </w:p>
    <w:p w:rsidR="008E0C7F" w:rsidRDefault="008E0C7F">
      <w:pPr>
        <w:rPr>
          <w:color w:val="00B0F0"/>
          <w:sz w:val="32"/>
          <w:szCs w:val="32"/>
        </w:rPr>
      </w:pPr>
      <w:r>
        <w:rPr>
          <w:color w:val="00B0F0"/>
          <w:sz w:val="32"/>
          <w:szCs w:val="32"/>
        </w:rPr>
        <w:br w:type="page"/>
      </w:r>
    </w:p>
    <w:p w:rsidR="00EA2675" w:rsidRDefault="00EA2675" w:rsidP="008E0C7F">
      <w:pPr>
        <w:pStyle w:val="Heading1"/>
      </w:pPr>
      <w:bookmarkStart w:id="25" w:name="_Toc491179469"/>
      <w:r w:rsidRPr="00DB3088">
        <w:lastRenderedPageBreak/>
        <w:t>Object Repository Standards</w:t>
      </w:r>
      <w:bookmarkEnd w:id="25"/>
    </w:p>
    <w:p w:rsidR="008C4208" w:rsidRDefault="008C4208" w:rsidP="008C4208">
      <w:pPr>
        <w:rPr>
          <w:b/>
          <w:color w:val="00B0F0"/>
          <w:sz w:val="32"/>
          <w:szCs w:val="32"/>
        </w:rPr>
      </w:pPr>
      <w:r>
        <w:rPr>
          <w:b/>
          <w:color w:val="00B0F0"/>
          <w:sz w:val="32"/>
          <w:szCs w:val="32"/>
        </w:rPr>
        <w:t>_________________________________________________________</w:t>
      </w:r>
    </w:p>
    <w:p w:rsidR="00DB3088" w:rsidRDefault="00DB3088" w:rsidP="00DB3088">
      <w:r w:rsidRPr="006C54FD">
        <w:t>Any object placed into the Object Repository should be named according to the field name on a screen. As web GUI entries will be captured as the html programming name, rename this to an understandable name such as GenerateRecommendationsEditBox or RecommendationsEditBox. This will then mean the</w:t>
      </w:r>
      <w:r>
        <w:t xml:space="preserve"> </w:t>
      </w:r>
      <w:r w:rsidRPr="006C54FD">
        <w:t>GUI entry is shown in functions and test scripts as something understandable. A GUI entry in the format F032fwfn is not acceptable.</w:t>
      </w:r>
      <w:r>
        <w:t xml:space="preserve"> </w:t>
      </w:r>
      <w:r w:rsidRPr="006C54FD">
        <w:t>Any GUI entries that are non-web based must also have an understandable name.</w:t>
      </w:r>
      <w:r w:rsidR="00420A60">
        <w:t xml:space="preserve"> </w:t>
      </w:r>
    </w:p>
    <w:p w:rsidR="0055668B" w:rsidRDefault="00794905" w:rsidP="000E1469">
      <w:pPr>
        <w:pStyle w:val="ListParagraph"/>
        <w:numPr>
          <w:ilvl w:val="0"/>
          <w:numId w:val="14"/>
        </w:numPr>
      </w:pPr>
      <w:r>
        <w:t xml:space="preserve">In a rare case when identical objects are created in the pageObjects, add in the reference to the newly created object. For example: An object with its locator and usable methods, called Client is present in a page object, however, another similar object has to be created for some environment, </w:t>
      </w:r>
      <w:r w:rsidR="00150BEF">
        <w:t>say UAT then it will be wise to name the newly created object as Client_UAT.</w:t>
      </w:r>
    </w:p>
    <w:p w:rsidR="000E1469" w:rsidRDefault="000E1469" w:rsidP="000E1469">
      <w:pPr>
        <w:pStyle w:val="ListParagraph"/>
      </w:pPr>
    </w:p>
    <w:p w:rsidR="000E1469" w:rsidRDefault="000E1469" w:rsidP="0080546F">
      <w:pPr>
        <w:pStyle w:val="ListParagraph"/>
      </w:pPr>
      <w:r w:rsidRPr="000E1469">
        <w:rPr>
          <w:u w:val="single"/>
        </w:rPr>
        <w:t>Rationale</w:t>
      </w:r>
      <w:r>
        <w:t>: These objects are redun</w:t>
      </w:r>
      <w:r w:rsidR="00150BEF">
        <w:t>dant and cause clutter in the Page Objects</w:t>
      </w:r>
    </w:p>
    <w:p w:rsidR="0080546F" w:rsidRPr="006C54FD" w:rsidRDefault="0080546F" w:rsidP="0080546F">
      <w:pPr>
        <w:pStyle w:val="ListParagraph"/>
      </w:pPr>
    </w:p>
    <w:p w:rsidR="00DB3088" w:rsidRPr="006C54FD" w:rsidRDefault="00DB3088" w:rsidP="00DB3088">
      <w:r w:rsidRPr="006C54FD">
        <w:t>The Name of the object should be unique which can represent the object on the GUI</w:t>
      </w:r>
    </w:p>
    <w:p w:rsidR="00090F47" w:rsidRDefault="00315F99">
      <w:pPr>
        <w:rPr>
          <w:color w:val="00B0F0"/>
          <w:sz w:val="32"/>
          <w:szCs w:val="32"/>
        </w:rPr>
      </w:pPr>
      <w:r>
        <w:rPr>
          <w:noProof/>
        </w:rPr>
        <w:drawing>
          <wp:inline distT="0" distB="0" distL="0" distR="0" wp14:anchorId="4EF18B2D" wp14:editId="3A25E968">
            <wp:extent cx="5943600" cy="8832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83285"/>
                    </a:xfrm>
                    <a:prstGeom prst="rect">
                      <a:avLst/>
                    </a:prstGeom>
                  </pic:spPr>
                </pic:pic>
              </a:graphicData>
            </a:graphic>
          </wp:inline>
        </w:drawing>
      </w:r>
      <w:r w:rsidR="00090F47">
        <w:rPr>
          <w:color w:val="00B0F0"/>
          <w:sz w:val="32"/>
          <w:szCs w:val="32"/>
        </w:rPr>
        <w:br w:type="page"/>
      </w:r>
    </w:p>
    <w:p w:rsidR="008009AF" w:rsidRDefault="00235102" w:rsidP="00151E0F">
      <w:pPr>
        <w:pStyle w:val="Heading1"/>
      </w:pPr>
      <w:bookmarkStart w:id="26" w:name="_Toc491179470"/>
      <w:r>
        <w:lastRenderedPageBreak/>
        <w:t>Miscellaneous</w:t>
      </w:r>
      <w:bookmarkEnd w:id="26"/>
    </w:p>
    <w:p w:rsidR="00C80ED3" w:rsidRDefault="00C80ED3" w:rsidP="00C80ED3">
      <w:pPr>
        <w:rPr>
          <w:b/>
          <w:color w:val="00B0F0"/>
          <w:sz w:val="32"/>
          <w:szCs w:val="32"/>
        </w:rPr>
      </w:pPr>
      <w:r>
        <w:rPr>
          <w:b/>
          <w:color w:val="00B0F0"/>
          <w:sz w:val="32"/>
          <w:szCs w:val="32"/>
        </w:rPr>
        <w:t>_________________________________________________________</w:t>
      </w:r>
    </w:p>
    <w:p w:rsidR="00235102" w:rsidRDefault="00235102" w:rsidP="0007234F">
      <w:pPr>
        <w:pStyle w:val="ListParagraph"/>
        <w:numPr>
          <w:ilvl w:val="0"/>
          <w:numId w:val="14"/>
        </w:numPr>
      </w:pPr>
      <w:r>
        <w:t>Do not use abbreviations or acronyms unless they are extremely popular abbreviations in the project</w:t>
      </w:r>
    </w:p>
    <w:p w:rsidR="00235102" w:rsidRDefault="00235102" w:rsidP="00DB3088">
      <w:r w:rsidRPr="0007234F">
        <w:rPr>
          <w:u w:val="single"/>
        </w:rPr>
        <w:t>Rationale</w:t>
      </w:r>
      <w:r>
        <w:t xml:space="preserve">: Abbreviations and acronyms make the code </w:t>
      </w:r>
      <w:r w:rsidR="0007234F">
        <w:t>harder to understand</w:t>
      </w:r>
    </w:p>
    <w:p w:rsidR="0007234F" w:rsidRDefault="0007234F" w:rsidP="00DB3088">
      <w:r w:rsidRPr="0007234F">
        <w:rPr>
          <w:u w:val="single"/>
        </w:rPr>
        <w:t>Exception</w:t>
      </w:r>
      <w:r>
        <w:t>: When needed, provide a list of acronyms to the team lead.</w:t>
      </w:r>
    </w:p>
    <w:p w:rsidR="00222696" w:rsidRDefault="00222696" w:rsidP="00DB3088"/>
    <w:p w:rsidR="00222696" w:rsidRDefault="00222696" w:rsidP="00222696">
      <w:pPr>
        <w:pStyle w:val="ListParagraph"/>
        <w:numPr>
          <w:ilvl w:val="0"/>
          <w:numId w:val="14"/>
        </w:numPr>
        <w:spacing w:after="0" w:line="240" w:lineRule="auto"/>
      </w:pPr>
      <w:r>
        <w:t>Eliminate unwanted code and libraries – All the warnings for the project in Eclipse are to be handled.</w:t>
      </w:r>
    </w:p>
    <w:p w:rsidR="00222696" w:rsidRDefault="00222696" w:rsidP="00222696">
      <w:pPr>
        <w:spacing w:after="0" w:line="240" w:lineRule="auto"/>
        <w:ind w:left="720"/>
      </w:pPr>
    </w:p>
    <w:p w:rsidR="00222696" w:rsidRDefault="00222696" w:rsidP="00222696">
      <w:pPr>
        <w:pStyle w:val="ListParagraph"/>
        <w:numPr>
          <w:ilvl w:val="0"/>
          <w:numId w:val="22"/>
        </w:numPr>
      </w:pPr>
      <w:r>
        <w:t>In the Java class files keep only the “</w:t>
      </w:r>
      <w:r w:rsidRPr="00A609B9">
        <w:rPr>
          <w:b/>
        </w:rPr>
        <w:t>import</w:t>
      </w:r>
      <w:r>
        <w:t>” package and class statements which are applicable for the objects and methods used in the particular class.</w:t>
      </w:r>
    </w:p>
    <w:p w:rsidR="00222696" w:rsidRDefault="00222696" w:rsidP="00222696">
      <w:pPr>
        <w:pStyle w:val="ListParagraph"/>
      </w:pPr>
    </w:p>
    <w:p w:rsidR="00222696" w:rsidRDefault="00222696" w:rsidP="00222696">
      <w:pPr>
        <w:pStyle w:val="ListParagraph"/>
        <w:numPr>
          <w:ilvl w:val="0"/>
          <w:numId w:val="22"/>
        </w:numPr>
      </w:pPr>
      <w:r>
        <w:t>Remove the code which is not related to the functionality being handled or logic in the Class/ Interface/Method.</w:t>
      </w:r>
    </w:p>
    <w:p w:rsidR="00773FF9" w:rsidRDefault="00773FF9" w:rsidP="00765038">
      <w:pPr>
        <w:numPr>
          <w:ilvl w:val="0"/>
          <w:numId w:val="24"/>
        </w:numPr>
        <w:spacing w:after="0" w:line="240" w:lineRule="auto"/>
      </w:pPr>
      <w:r>
        <w:t>Avoid Hard Coding in the following areas as much as possible so that maintenance will be easy.</w:t>
      </w:r>
    </w:p>
    <w:p w:rsidR="00773FF9" w:rsidRDefault="00773FF9" w:rsidP="00773FF9">
      <w:pPr>
        <w:pStyle w:val="ListParagraph"/>
      </w:pPr>
    </w:p>
    <w:p w:rsidR="00773FF9" w:rsidRDefault="00773FF9" w:rsidP="00773FF9">
      <w:pPr>
        <w:pStyle w:val="ListParagraph"/>
        <w:numPr>
          <w:ilvl w:val="0"/>
          <w:numId w:val="23"/>
        </w:numPr>
      </w:pPr>
      <w:r>
        <w:t>Test Data</w:t>
      </w:r>
    </w:p>
    <w:p w:rsidR="00773FF9" w:rsidRDefault="00773FF9" w:rsidP="00773FF9">
      <w:pPr>
        <w:pStyle w:val="ListParagraph"/>
        <w:numPr>
          <w:ilvl w:val="0"/>
          <w:numId w:val="23"/>
        </w:numPr>
      </w:pPr>
      <w:r>
        <w:t>Thread Sleep Times</w:t>
      </w:r>
    </w:p>
    <w:p w:rsidR="00773FF9" w:rsidRDefault="00773FF9" w:rsidP="00773FF9">
      <w:pPr>
        <w:pStyle w:val="ListParagraph"/>
        <w:numPr>
          <w:ilvl w:val="0"/>
          <w:numId w:val="23"/>
        </w:numPr>
      </w:pPr>
      <w:r>
        <w:t>Popup Validation Messages</w:t>
      </w:r>
    </w:p>
    <w:p w:rsidR="00773FF9" w:rsidRDefault="00773FF9" w:rsidP="00773FF9">
      <w:pPr>
        <w:pStyle w:val="ListParagraph"/>
        <w:numPr>
          <w:ilvl w:val="0"/>
          <w:numId w:val="23"/>
        </w:numPr>
      </w:pPr>
      <w:r>
        <w:t>DB Connection User Names &amp; URLs</w:t>
      </w:r>
    </w:p>
    <w:p w:rsidR="00C81414" w:rsidRDefault="00773FF9" w:rsidP="00C81414">
      <w:pPr>
        <w:pStyle w:val="ListParagraph"/>
        <w:numPr>
          <w:ilvl w:val="0"/>
          <w:numId w:val="23"/>
        </w:numPr>
      </w:pPr>
      <w:r>
        <w:t>File Names and Paths</w:t>
      </w:r>
    </w:p>
    <w:p w:rsidR="00C81414" w:rsidRDefault="00C81414" w:rsidP="00C81414"/>
    <w:p w:rsidR="00C81414" w:rsidRDefault="00C81414" w:rsidP="00BB04FF">
      <w:pPr>
        <w:pStyle w:val="ListParagraph"/>
        <w:numPr>
          <w:ilvl w:val="0"/>
          <w:numId w:val="25"/>
        </w:numPr>
      </w:pPr>
      <w:r>
        <w:t>Code Performance (does it add delay far more that the application requires?)</w:t>
      </w:r>
    </w:p>
    <w:p w:rsidR="00C81414" w:rsidRDefault="00C81414" w:rsidP="00C81414">
      <w:pPr>
        <w:pStyle w:val="ListParagraph"/>
      </w:pPr>
    </w:p>
    <w:p w:rsidR="00C81414" w:rsidRDefault="00C81414" w:rsidP="00C81414">
      <w:pPr>
        <w:pStyle w:val="ListParagraph"/>
      </w:pPr>
      <w:r>
        <w:t>Do not use waits/synchronization unnecessarily in the code blocks.</w:t>
      </w:r>
    </w:p>
    <w:p w:rsidR="00C81414" w:rsidRDefault="00C81414" w:rsidP="00C81414">
      <w:pPr>
        <w:pStyle w:val="ListParagraph"/>
      </w:pPr>
    </w:p>
    <w:p w:rsidR="00C81414" w:rsidRDefault="00C81414" w:rsidP="00C81414">
      <w:pPr>
        <w:pStyle w:val="ListParagraph"/>
      </w:pPr>
      <w:r>
        <w:t xml:space="preserve">Ex:  If there are 4 Input fields in a Web Page then as per the functionality if we need to enter the    value in the first Input filed then include the Thread.Sleep or any synchronization statement   to wait till the webpage loaded initially.   </w:t>
      </w:r>
    </w:p>
    <w:p w:rsidR="00C81414" w:rsidRDefault="00C81414" w:rsidP="00C81414">
      <w:pPr>
        <w:pStyle w:val="ListParagraph"/>
      </w:pPr>
      <w:r>
        <w:t xml:space="preserve"> Then don’t include the synchronization statement before entering value into the other 3 fields. It will add unnecessary delay for the script execution.</w:t>
      </w:r>
    </w:p>
    <w:p w:rsidR="00222696" w:rsidRDefault="00EF2B3B" w:rsidP="00222696">
      <w:pPr>
        <w:pStyle w:val="ListParagraph"/>
        <w:numPr>
          <w:ilvl w:val="0"/>
          <w:numId w:val="14"/>
        </w:numPr>
      </w:pPr>
      <w:r>
        <w:t>Code Security – No passwords should be used without encryption</w:t>
      </w:r>
    </w:p>
    <w:p w:rsidR="00390589" w:rsidRDefault="00EF2B3B" w:rsidP="00390589">
      <w:pPr>
        <w:ind w:left="720"/>
      </w:pPr>
      <w:r>
        <w:rPr>
          <w:noProof/>
        </w:rPr>
        <w:drawing>
          <wp:inline distT="0" distB="0" distL="0" distR="0" wp14:anchorId="24606CCA" wp14:editId="69F7CAF7">
            <wp:extent cx="4323809" cy="466667"/>
            <wp:effectExtent l="19050" t="19050" r="19685" b="1016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3809" cy="466667"/>
                    </a:xfrm>
                    <a:prstGeom prst="rect">
                      <a:avLst/>
                    </a:prstGeom>
                    <a:ln>
                      <a:solidFill>
                        <a:schemeClr val="accent1"/>
                      </a:solidFill>
                    </a:ln>
                  </pic:spPr>
                </pic:pic>
              </a:graphicData>
            </a:graphic>
          </wp:inline>
        </w:drawing>
      </w:r>
      <w:r w:rsidR="00390589">
        <w:br w:type="page"/>
      </w:r>
    </w:p>
    <w:p w:rsidR="00390589" w:rsidRDefault="00F03E0D" w:rsidP="00151E0F">
      <w:pPr>
        <w:pStyle w:val="Heading1"/>
      </w:pPr>
      <w:bookmarkStart w:id="27" w:name="_Toc491179471"/>
      <w:r>
        <w:lastRenderedPageBreak/>
        <w:t>Cucumber Gherkin Coding Standards</w:t>
      </w:r>
      <w:bookmarkEnd w:id="27"/>
    </w:p>
    <w:p w:rsidR="00390589" w:rsidRPr="00C41872" w:rsidRDefault="00390589" w:rsidP="00B6782F">
      <w:r w:rsidRPr="00C41872">
        <w:t>Code Review Instructions for Cucumber Gherkin scenarios</w:t>
      </w:r>
    </w:p>
    <w:p w:rsidR="00390589" w:rsidRPr="00C41872" w:rsidRDefault="00390589" w:rsidP="00B6782F">
      <w:pPr>
        <w:pStyle w:val="ListParagraph"/>
        <w:numPr>
          <w:ilvl w:val="0"/>
          <w:numId w:val="14"/>
        </w:numPr>
        <w:rPr>
          <w:rStyle w:val="apple-converted-space"/>
        </w:rPr>
      </w:pPr>
      <w:r w:rsidRPr="00B6782F">
        <w:rPr>
          <w:b/>
        </w:rPr>
        <w:t>Feature</w:t>
      </w:r>
      <w:r w:rsidRPr="00C41872">
        <w:t>:</w:t>
      </w:r>
      <w:r w:rsidRPr="00C41872">
        <w:rPr>
          <w:noProof/>
        </w:rPr>
        <w:t xml:space="preserve"> </w:t>
      </w:r>
      <w:r w:rsidRPr="00B6782F">
        <w:rPr>
          <w:rFonts w:cs="Segoe UI"/>
          <w:color w:val="24292E"/>
          <w:shd w:val="clear" w:color="auto" w:fill="FFFFFF"/>
        </w:rPr>
        <w:t>Every</w:t>
      </w:r>
      <w:r w:rsidRPr="00B6782F">
        <w:rPr>
          <w:rStyle w:val="apple-converted-space"/>
          <w:rFonts w:cs="Segoe UI"/>
          <w:color w:val="24292E"/>
          <w:shd w:val="clear" w:color="auto" w:fill="FFFFFF"/>
        </w:rPr>
        <w:t> </w:t>
      </w:r>
      <w:r w:rsidRPr="00B6782F">
        <w:rPr>
          <w:rStyle w:val="HTMLTypewriter"/>
          <w:rFonts w:asciiTheme="minorHAnsi" w:eastAsia="Calibri" w:hAnsiTheme="minorHAnsi" w:cs="Consolas"/>
          <w:color w:val="24292E"/>
          <w:sz w:val="22"/>
          <w:szCs w:val="22"/>
        </w:rPr>
        <w:t>.feature</w:t>
      </w:r>
      <w:r w:rsidRPr="00B6782F">
        <w:rPr>
          <w:rStyle w:val="apple-converted-space"/>
          <w:rFonts w:cs="Segoe UI"/>
          <w:color w:val="24292E"/>
          <w:shd w:val="clear" w:color="auto" w:fill="FFFFFF"/>
        </w:rPr>
        <w:t> </w:t>
      </w:r>
      <w:r w:rsidRPr="00B6782F">
        <w:rPr>
          <w:rFonts w:cs="Segoe UI"/>
          <w:color w:val="24292E"/>
          <w:shd w:val="clear" w:color="auto" w:fill="FFFFFF"/>
        </w:rPr>
        <w:t>file conventionally consists of a single feature. A line starting with the keyword</w:t>
      </w:r>
      <w:r w:rsidRPr="00B6782F">
        <w:rPr>
          <w:rStyle w:val="apple-converted-space"/>
          <w:rFonts w:cs="Segoe UI"/>
          <w:color w:val="24292E"/>
          <w:shd w:val="clear" w:color="auto" w:fill="FFFFFF"/>
        </w:rPr>
        <w:t> </w:t>
      </w:r>
      <w:r w:rsidRPr="00B6782F">
        <w:rPr>
          <w:rStyle w:val="Strong"/>
          <w:rFonts w:cs="Segoe UI"/>
          <w:color w:val="24292E"/>
          <w:shd w:val="clear" w:color="auto" w:fill="FFFFFF"/>
        </w:rPr>
        <w:t>Feature</w:t>
      </w:r>
      <w:r w:rsidRPr="00B6782F">
        <w:rPr>
          <w:rStyle w:val="apple-converted-space"/>
          <w:rFonts w:cs="Segoe UI"/>
          <w:color w:val="24292E"/>
          <w:shd w:val="clear" w:color="auto" w:fill="FFFFFF"/>
        </w:rPr>
        <w:t> </w:t>
      </w:r>
      <w:r w:rsidRPr="00B6782F">
        <w:rPr>
          <w:rFonts w:cs="Segoe UI"/>
          <w:color w:val="24292E"/>
          <w:shd w:val="clear" w:color="auto" w:fill="FFFFFF"/>
        </w:rPr>
        <w:t>followed by free indented text starts a feature and you can write Description you want up until the first scenario.</w:t>
      </w:r>
    </w:p>
    <w:p w:rsidR="00390589" w:rsidRDefault="00390589" w:rsidP="00B6782F">
      <w:r>
        <w:rPr>
          <w:noProof/>
        </w:rPr>
        <w:drawing>
          <wp:inline distT="0" distB="0" distL="0" distR="0" wp14:anchorId="29E6846C" wp14:editId="0B72F1D6">
            <wp:extent cx="5943600" cy="377190"/>
            <wp:effectExtent l="19050" t="19050" r="1905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77190"/>
                    </a:xfrm>
                    <a:prstGeom prst="rect">
                      <a:avLst/>
                    </a:prstGeom>
                    <a:ln>
                      <a:solidFill>
                        <a:schemeClr val="accent1"/>
                      </a:solidFill>
                    </a:ln>
                  </pic:spPr>
                </pic:pic>
              </a:graphicData>
            </a:graphic>
          </wp:inline>
        </w:drawing>
      </w:r>
    </w:p>
    <w:p w:rsidR="00390589" w:rsidRDefault="00390589" w:rsidP="00B6782F">
      <w:pPr>
        <w:pStyle w:val="ListParagraph"/>
        <w:ind w:left="1440"/>
      </w:pPr>
    </w:p>
    <w:p w:rsidR="00390589" w:rsidRPr="00C41872" w:rsidRDefault="00390589" w:rsidP="00B6782F">
      <w:pPr>
        <w:pStyle w:val="ListParagraph"/>
        <w:numPr>
          <w:ilvl w:val="0"/>
          <w:numId w:val="22"/>
        </w:numPr>
      </w:pPr>
      <w:r w:rsidRPr="00C41872">
        <w:t>Scenario Outline: S</w:t>
      </w:r>
      <w:r w:rsidRPr="00C41872">
        <w:rPr>
          <w:rFonts w:cs="Segoe UI"/>
          <w:color w:val="24292E"/>
          <w:shd w:val="clear" w:color="auto" w:fill="FFFFFF"/>
        </w:rPr>
        <w:t>cenario outline allow us to more concisely express these examples through the use of a template with placeholders, Placeholders must be contained within</w:t>
      </w:r>
      <w:r w:rsidRPr="00C41872">
        <w:rPr>
          <w:rStyle w:val="apple-converted-space"/>
          <w:rFonts w:cs="Segoe UI"/>
          <w:color w:val="24292E"/>
          <w:shd w:val="clear" w:color="auto" w:fill="FFFFFF"/>
        </w:rPr>
        <w:t> </w:t>
      </w:r>
      <w:r w:rsidRPr="00C41872">
        <w:rPr>
          <w:rStyle w:val="HTMLCode"/>
          <w:rFonts w:asciiTheme="minorHAnsi" w:eastAsia="Calibri" w:hAnsiTheme="minorHAnsi" w:cs="Consolas"/>
          <w:color w:val="24292E"/>
          <w:sz w:val="22"/>
          <w:szCs w:val="22"/>
        </w:rPr>
        <w:t>&lt; &gt;</w:t>
      </w:r>
      <w:r w:rsidRPr="00C41872">
        <w:rPr>
          <w:rStyle w:val="apple-converted-space"/>
          <w:rFonts w:cs="Segoe UI"/>
          <w:color w:val="24292E"/>
          <w:shd w:val="clear" w:color="auto" w:fill="FFFFFF"/>
        </w:rPr>
        <w:t> </w:t>
      </w:r>
      <w:r w:rsidRPr="00C41872">
        <w:rPr>
          <w:rFonts w:cs="Segoe UI"/>
          <w:color w:val="24292E"/>
          <w:shd w:val="clear" w:color="auto" w:fill="FFFFFF"/>
        </w:rPr>
        <w:t>in the Scenario Outline's steps</w:t>
      </w:r>
    </w:p>
    <w:p w:rsidR="00390589" w:rsidRDefault="00390589" w:rsidP="00B6782F">
      <w:pPr>
        <w:pStyle w:val="ListParagraph"/>
        <w:ind w:left="1440"/>
      </w:pPr>
    </w:p>
    <w:p w:rsidR="00390589" w:rsidRDefault="00390589" w:rsidP="00B6782F">
      <w:r>
        <w:rPr>
          <w:noProof/>
        </w:rPr>
        <w:t xml:space="preserve">  </w:t>
      </w:r>
      <w:r>
        <w:rPr>
          <w:noProof/>
        </w:rPr>
        <w:drawing>
          <wp:inline distT="0" distB="0" distL="0" distR="0" wp14:anchorId="53B466F9" wp14:editId="4ADF3C31">
            <wp:extent cx="5119991" cy="216068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37487" cy="2168063"/>
                    </a:xfrm>
                    <a:prstGeom prst="rect">
                      <a:avLst/>
                    </a:prstGeom>
                  </pic:spPr>
                </pic:pic>
              </a:graphicData>
            </a:graphic>
          </wp:inline>
        </w:drawing>
      </w:r>
    </w:p>
    <w:p w:rsidR="00390589" w:rsidRPr="00A13F32" w:rsidRDefault="00390589" w:rsidP="00B6782F">
      <w:pPr>
        <w:pStyle w:val="ListParagraph"/>
        <w:numPr>
          <w:ilvl w:val="1"/>
          <w:numId w:val="22"/>
        </w:numPr>
      </w:pPr>
      <w:r w:rsidRPr="00E47202">
        <w:rPr>
          <w:b/>
        </w:rPr>
        <w:t>Given</w:t>
      </w:r>
      <w:r>
        <w:t>:</w:t>
      </w:r>
      <w:r w:rsidRPr="002B5E55">
        <w:rPr>
          <w:rFonts w:ascii="Segoe UI" w:hAnsi="Segoe UI" w:cs="Segoe UI"/>
          <w:color w:val="24292E"/>
          <w:shd w:val="clear" w:color="auto" w:fill="FFFFFF"/>
        </w:rPr>
        <w:t xml:space="preserve"> </w:t>
      </w:r>
      <w:r w:rsidRPr="00C41872">
        <w:rPr>
          <w:rFonts w:cs="Segoe UI"/>
          <w:color w:val="24292E"/>
          <w:shd w:val="clear" w:color="auto" w:fill="FFFFFF"/>
        </w:rPr>
        <w:t>The purpose of “Given” is to</w:t>
      </w:r>
      <w:r w:rsidRPr="00C41872">
        <w:rPr>
          <w:rStyle w:val="apple-converted-space"/>
          <w:rFonts w:cs="Segoe UI"/>
          <w:color w:val="24292E"/>
          <w:shd w:val="clear" w:color="auto" w:fill="FFFFFF"/>
        </w:rPr>
        <w:t> </w:t>
      </w:r>
      <w:r w:rsidRPr="00C41872">
        <w:rPr>
          <w:rStyle w:val="Strong"/>
          <w:rFonts w:cs="Segoe UI"/>
          <w:color w:val="24292E"/>
          <w:shd w:val="clear" w:color="auto" w:fill="FFFFFF"/>
        </w:rPr>
        <w:t>put the system in a known state</w:t>
      </w:r>
      <w:r w:rsidRPr="00C41872">
        <w:rPr>
          <w:rStyle w:val="apple-converted-space"/>
          <w:rFonts w:cs="Segoe UI"/>
          <w:color w:val="24292E"/>
          <w:shd w:val="clear" w:color="auto" w:fill="FFFFFF"/>
        </w:rPr>
        <w:t> </w:t>
      </w:r>
      <w:r w:rsidRPr="00C41872">
        <w:rPr>
          <w:rFonts w:cs="Segoe UI"/>
          <w:color w:val="24292E"/>
          <w:shd w:val="clear" w:color="auto" w:fill="FFFFFF"/>
        </w:rPr>
        <w:t>before the user starts interacting with the system</w:t>
      </w:r>
    </w:p>
    <w:p w:rsidR="00390589" w:rsidRPr="002B5E55" w:rsidRDefault="00390589" w:rsidP="00B6782F">
      <w:pPr>
        <w:pStyle w:val="ListParagraph"/>
        <w:ind w:left="1440"/>
      </w:pPr>
      <w:r>
        <w:rPr>
          <w:noProof/>
        </w:rPr>
        <w:drawing>
          <wp:inline distT="0" distB="0" distL="0" distR="0" wp14:anchorId="7115068E" wp14:editId="4EA95EDC">
            <wp:extent cx="3819048" cy="133333"/>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9048" cy="133333"/>
                    </a:xfrm>
                    <a:prstGeom prst="rect">
                      <a:avLst/>
                    </a:prstGeom>
                  </pic:spPr>
                </pic:pic>
              </a:graphicData>
            </a:graphic>
          </wp:inline>
        </w:drawing>
      </w:r>
    </w:p>
    <w:p w:rsidR="00390589" w:rsidRPr="00E44ACC" w:rsidRDefault="00390589" w:rsidP="00B6782F">
      <w:pPr>
        <w:pStyle w:val="ListParagraph"/>
        <w:numPr>
          <w:ilvl w:val="1"/>
          <w:numId w:val="22"/>
        </w:numPr>
        <w:rPr>
          <w:rStyle w:val="apple-converted-space"/>
        </w:rPr>
      </w:pPr>
      <w:r w:rsidRPr="00E47202">
        <w:rPr>
          <w:b/>
        </w:rPr>
        <w:t>When</w:t>
      </w:r>
      <w:r>
        <w:t>:</w:t>
      </w:r>
      <w:r w:rsidRPr="002B5E55">
        <w:rPr>
          <w:rFonts w:ascii="Segoe UI" w:hAnsi="Segoe UI" w:cs="Segoe UI"/>
          <w:color w:val="24292E"/>
          <w:shd w:val="clear" w:color="auto" w:fill="FFFFFF"/>
        </w:rPr>
        <w:t xml:space="preserve"> </w:t>
      </w:r>
      <w:r w:rsidRPr="00C41872">
        <w:rPr>
          <w:rFonts w:cs="Segoe UI"/>
          <w:color w:val="24292E"/>
          <w:shd w:val="clear" w:color="auto" w:fill="FFFFFF"/>
        </w:rPr>
        <w:t>The purpose of “When” steps is to</w:t>
      </w:r>
      <w:r w:rsidRPr="00C41872">
        <w:rPr>
          <w:rStyle w:val="apple-converted-space"/>
          <w:rFonts w:cs="Segoe UI"/>
          <w:color w:val="24292E"/>
          <w:shd w:val="clear" w:color="auto" w:fill="FFFFFF"/>
        </w:rPr>
        <w:t> </w:t>
      </w:r>
      <w:r w:rsidRPr="00C41872">
        <w:rPr>
          <w:rStyle w:val="Strong"/>
          <w:rFonts w:cs="Segoe UI"/>
          <w:color w:val="24292E"/>
          <w:shd w:val="clear" w:color="auto" w:fill="FFFFFF"/>
        </w:rPr>
        <w:t>describe the key action</w:t>
      </w:r>
      <w:r w:rsidRPr="00C41872">
        <w:rPr>
          <w:rStyle w:val="apple-converted-space"/>
          <w:rFonts w:cs="Segoe UI"/>
          <w:color w:val="24292E"/>
          <w:shd w:val="clear" w:color="auto" w:fill="FFFFFF"/>
        </w:rPr>
        <w:t> </w:t>
      </w:r>
      <w:r w:rsidRPr="00C41872">
        <w:rPr>
          <w:rFonts w:cs="Segoe UI"/>
          <w:color w:val="24292E"/>
          <w:shd w:val="clear" w:color="auto" w:fill="FFFFFF"/>
        </w:rPr>
        <w:t>the user performs</w:t>
      </w:r>
      <w:r>
        <w:rPr>
          <w:rStyle w:val="apple-converted-space"/>
          <w:rFonts w:ascii="Segoe UI" w:hAnsi="Segoe UI" w:cs="Segoe UI"/>
          <w:color w:val="24292E"/>
          <w:shd w:val="clear" w:color="auto" w:fill="FFFFFF"/>
        </w:rPr>
        <w:t> </w:t>
      </w:r>
    </w:p>
    <w:p w:rsidR="00390589" w:rsidRDefault="00390589" w:rsidP="00B6782F">
      <w:pPr>
        <w:pStyle w:val="ListParagraph"/>
        <w:ind w:left="1440"/>
      </w:pPr>
      <w:r>
        <w:rPr>
          <w:noProof/>
        </w:rPr>
        <w:drawing>
          <wp:inline distT="0" distB="0" distL="0" distR="0" wp14:anchorId="52A8FFB4" wp14:editId="386677CE">
            <wp:extent cx="3133333" cy="17142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33333" cy="171429"/>
                    </a:xfrm>
                    <a:prstGeom prst="rect">
                      <a:avLst/>
                    </a:prstGeom>
                  </pic:spPr>
                </pic:pic>
              </a:graphicData>
            </a:graphic>
          </wp:inline>
        </w:drawing>
      </w:r>
    </w:p>
    <w:p w:rsidR="00390589" w:rsidRPr="0007053B" w:rsidRDefault="00390589" w:rsidP="00B6782F">
      <w:pPr>
        <w:pStyle w:val="ListParagraph"/>
        <w:numPr>
          <w:ilvl w:val="1"/>
          <w:numId w:val="22"/>
        </w:numPr>
      </w:pPr>
      <w:r w:rsidRPr="00E47202">
        <w:rPr>
          <w:b/>
        </w:rPr>
        <w:t>Then</w:t>
      </w:r>
      <w:r>
        <w:t>:</w:t>
      </w:r>
      <w:r w:rsidRPr="002B5E55">
        <w:rPr>
          <w:rFonts w:ascii="Segoe UI" w:hAnsi="Segoe UI" w:cs="Segoe UI"/>
          <w:color w:val="24292E"/>
          <w:shd w:val="clear" w:color="auto" w:fill="FFFFFF"/>
        </w:rPr>
        <w:t xml:space="preserve"> </w:t>
      </w:r>
      <w:r w:rsidRPr="00C41872">
        <w:rPr>
          <w:rFonts w:cs="Segoe UI"/>
          <w:color w:val="24292E"/>
          <w:shd w:val="clear" w:color="auto" w:fill="FFFFFF"/>
        </w:rPr>
        <w:t>The purpose of “Then” steps is to</w:t>
      </w:r>
      <w:r w:rsidRPr="00C41872">
        <w:rPr>
          <w:rStyle w:val="apple-converted-space"/>
          <w:rFonts w:cs="Segoe UI"/>
          <w:color w:val="24292E"/>
          <w:shd w:val="clear" w:color="auto" w:fill="FFFFFF"/>
        </w:rPr>
        <w:t> </w:t>
      </w:r>
      <w:r w:rsidRPr="00C41872">
        <w:rPr>
          <w:rStyle w:val="Strong"/>
          <w:rFonts w:cs="Segoe UI"/>
          <w:color w:val="24292E"/>
          <w:shd w:val="clear" w:color="auto" w:fill="FFFFFF"/>
        </w:rPr>
        <w:t>observe outcomes</w:t>
      </w:r>
      <w:r w:rsidRPr="00C41872">
        <w:rPr>
          <w:rFonts w:cs="Segoe UI"/>
          <w:color w:val="24292E"/>
          <w:shd w:val="clear" w:color="auto" w:fill="FFFFFF"/>
        </w:rPr>
        <w:t>.</w:t>
      </w:r>
    </w:p>
    <w:p w:rsidR="00390589" w:rsidRPr="00E47202" w:rsidRDefault="00390589" w:rsidP="00B6782F">
      <w:pPr>
        <w:pStyle w:val="ListParagraph"/>
        <w:ind w:left="1440"/>
      </w:pPr>
      <w:r>
        <w:rPr>
          <w:noProof/>
        </w:rPr>
        <w:drawing>
          <wp:inline distT="0" distB="0" distL="0" distR="0" wp14:anchorId="4E0EE464" wp14:editId="2C5C9FE7">
            <wp:extent cx="3895238" cy="228571"/>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95238" cy="228571"/>
                    </a:xfrm>
                    <a:prstGeom prst="rect">
                      <a:avLst/>
                    </a:prstGeom>
                  </pic:spPr>
                </pic:pic>
              </a:graphicData>
            </a:graphic>
          </wp:inline>
        </w:drawing>
      </w:r>
    </w:p>
    <w:p w:rsidR="00390589" w:rsidRPr="00F212FB" w:rsidRDefault="00390589" w:rsidP="00B6782F">
      <w:pPr>
        <w:pStyle w:val="ListParagraph"/>
        <w:numPr>
          <w:ilvl w:val="1"/>
          <w:numId w:val="22"/>
        </w:numPr>
      </w:pPr>
      <w:r>
        <w:rPr>
          <w:rFonts w:ascii="Segoe UI" w:hAnsi="Segoe UI" w:cs="Segoe UI"/>
          <w:color w:val="24292E"/>
          <w:shd w:val="clear" w:color="auto" w:fill="FFFFFF"/>
        </w:rPr>
        <w:t>@</w:t>
      </w:r>
      <w:r w:rsidRPr="00E47202">
        <w:rPr>
          <w:rFonts w:ascii="Segoe UI" w:hAnsi="Segoe UI" w:cs="Segoe UI"/>
          <w:b/>
          <w:color w:val="24292E"/>
          <w:shd w:val="clear" w:color="auto" w:fill="FFFFFF"/>
        </w:rPr>
        <w:t>Tag</w:t>
      </w:r>
      <w:r>
        <w:rPr>
          <w:rFonts w:ascii="Segoe UI" w:hAnsi="Segoe UI" w:cs="Segoe UI"/>
          <w:color w:val="24292E"/>
          <w:shd w:val="clear" w:color="auto" w:fill="FFFFFF"/>
        </w:rPr>
        <w:t xml:space="preserve">: </w:t>
      </w:r>
      <w:r w:rsidRPr="00C41872">
        <w:rPr>
          <w:rFonts w:cs="Segoe UI"/>
          <w:color w:val="24292E"/>
          <w:shd w:val="clear" w:color="auto" w:fill="FFFFFF"/>
        </w:rPr>
        <w:t>Tagging can be done at Feature &amp; scenario level and naming should justify Scenario/Feature Number /Functionality it drives</w:t>
      </w:r>
    </w:p>
    <w:p w:rsidR="00390589" w:rsidRDefault="00390589" w:rsidP="00B6782F">
      <w:pPr>
        <w:pStyle w:val="ListParagraph"/>
        <w:ind w:left="1440"/>
      </w:pPr>
      <w:r>
        <w:rPr>
          <w:noProof/>
        </w:rPr>
        <w:drawing>
          <wp:inline distT="0" distB="0" distL="0" distR="0" wp14:anchorId="786F3702" wp14:editId="5D9E3C9D">
            <wp:extent cx="5943600" cy="9105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910590"/>
                    </a:xfrm>
                    <a:prstGeom prst="rect">
                      <a:avLst/>
                    </a:prstGeom>
                  </pic:spPr>
                </pic:pic>
              </a:graphicData>
            </a:graphic>
          </wp:inline>
        </w:drawing>
      </w:r>
    </w:p>
    <w:p w:rsidR="00390589" w:rsidRDefault="00390589" w:rsidP="00B6782F">
      <w:pPr>
        <w:pStyle w:val="ListParagraph"/>
        <w:ind w:left="1440"/>
      </w:pPr>
    </w:p>
    <w:p w:rsidR="00390589" w:rsidRDefault="00390589" w:rsidP="00B6782F">
      <w:pPr>
        <w:pStyle w:val="ListParagraph"/>
        <w:numPr>
          <w:ilvl w:val="1"/>
          <w:numId w:val="22"/>
        </w:numPr>
        <w:rPr>
          <w:rFonts w:ascii="Segoe UI" w:hAnsi="Segoe UI" w:cs="Segoe UI"/>
          <w:color w:val="24292E"/>
          <w:shd w:val="clear" w:color="auto" w:fill="FFFFFF"/>
        </w:rPr>
      </w:pPr>
      <w:r w:rsidRPr="0018342A">
        <w:rPr>
          <w:b/>
        </w:rPr>
        <w:lastRenderedPageBreak/>
        <w:t>And, But</w:t>
      </w:r>
      <w:r w:rsidRPr="00C41872">
        <w:rPr>
          <w:b/>
        </w:rPr>
        <w:t>:</w:t>
      </w:r>
      <w:r w:rsidRPr="00C41872">
        <w:t xml:space="preserve"> </w:t>
      </w:r>
      <w:r w:rsidRPr="00C41872">
        <w:rPr>
          <w:rFonts w:cs="Segoe UI"/>
          <w:color w:val="24292E"/>
          <w:shd w:val="clear" w:color="auto" w:fill="FFFFFF"/>
        </w:rPr>
        <w:t>If you have several Given’s/ when’s or Then’s, then you can write And/But, To Cucumber steps beginning with And or But are exactly the same kind of steps as all the others.</w:t>
      </w:r>
    </w:p>
    <w:p w:rsidR="00390589" w:rsidRDefault="00390589" w:rsidP="00B6782F">
      <w:pPr>
        <w:pStyle w:val="ListParagraph"/>
        <w:ind w:left="1440"/>
      </w:pPr>
      <w:r>
        <w:rPr>
          <w:noProof/>
        </w:rPr>
        <w:drawing>
          <wp:inline distT="0" distB="0" distL="0" distR="0" wp14:anchorId="1A883AAA" wp14:editId="773F473F">
            <wp:extent cx="5885714" cy="647619"/>
            <wp:effectExtent l="0" t="0" r="127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85714" cy="647619"/>
                    </a:xfrm>
                    <a:prstGeom prst="rect">
                      <a:avLst/>
                    </a:prstGeom>
                  </pic:spPr>
                </pic:pic>
              </a:graphicData>
            </a:graphic>
          </wp:inline>
        </w:drawing>
      </w:r>
    </w:p>
    <w:p w:rsidR="00390589" w:rsidRDefault="00390589" w:rsidP="00B6782F">
      <w:pPr>
        <w:pStyle w:val="ListParagraph"/>
        <w:ind w:left="1440"/>
      </w:pPr>
    </w:p>
    <w:p w:rsidR="00390589" w:rsidRPr="00EF7CEF" w:rsidRDefault="00390589" w:rsidP="00B6782F">
      <w:pPr>
        <w:pStyle w:val="ListParagraph"/>
        <w:numPr>
          <w:ilvl w:val="1"/>
          <w:numId w:val="22"/>
        </w:numPr>
        <w:rPr>
          <w:b/>
        </w:rPr>
      </w:pPr>
      <w:r w:rsidRPr="00553BB5">
        <w:rPr>
          <w:b/>
        </w:rPr>
        <w:t>Background:</w:t>
      </w:r>
      <w:r w:rsidRPr="00553BB5">
        <w:rPr>
          <w:rFonts w:ascii="Segoe UI" w:hAnsi="Segoe UI" w:cs="Segoe UI"/>
          <w:color w:val="24292E"/>
          <w:shd w:val="clear" w:color="auto" w:fill="FFFFFF"/>
        </w:rPr>
        <w:t xml:space="preserve"> </w:t>
      </w:r>
      <w:r w:rsidRPr="00C41872">
        <w:rPr>
          <w:rFonts w:cs="Segoe UI"/>
          <w:color w:val="24292E"/>
          <w:shd w:val="clear" w:color="auto" w:fill="FFFFFF"/>
        </w:rPr>
        <w:t>A Background is pretty much like scenario and the difference is when it is run. The background is run before each of your scenarios but after any of your Before</w:t>
      </w:r>
      <w:r w:rsidRPr="00C41872">
        <w:t> </w:t>
      </w:r>
      <w:hyperlink r:id="rId36" w:history="1">
        <w:r w:rsidRPr="00C41872">
          <w:rPr>
            <w:color w:val="24292E"/>
          </w:rPr>
          <w:t>Hooks</w:t>
        </w:r>
      </w:hyperlink>
      <w:r w:rsidRPr="00C41872">
        <w:rPr>
          <w:rFonts w:cs="Segoe UI"/>
          <w:color w:val="24292E"/>
          <w:shd w:val="clear" w:color="auto" w:fill="FFFFFF"/>
        </w:rPr>
        <w:t>.</w:t>
      </w:r>
    </w:p>
    <w:p w:rsidR="00EF2B3B" w:rsidRPr="00235102" w:rsidRDefault="00EF2B3B" w:rsidP="00EF2B3B">
      <w:pPr>
        <w:ind w:left="720"/>
      </w:pPr>
    </w:p>
    <w:p w:rsidR="00090F47" w:rsidRDefault="00090F47">
      <w:pPr>
        <w:rPr>
          <w:color w:val="00B0F0"/>
          <w:sz w:val="32"/>
          <w:szCs w:val="32"/>
        </w:rPr>
      </w:pPr>
      <w:r>
        <w:rPr>
          <w:color w:val="00B0F0"/>
          <w:sz w:val="32"/>
          <w:szCs w:val="32"/>
        </w:rPr>
        <w:br w:type="page"/>
      </w:r>
    </w:p>
    <w:p w:rsidR="00C154BB" w:rsidRDefault="00C154BB" w:rsidP="00873722">
      <w:pPr>
        <w:pStyle w:val="Heading1"/>
      </w:pPr>
      <w:bookmarkStart w:id="28" w:name="_Toc491179472"/>
      <w:r w:rsidRPr="00C154BB">
        <w:lastRenderedPageBreak/>
        <w:t>Function Library Standards</w:t>
      </w:r>
      <w:bookmarkEnd w:id="28"/>
    </w:p>
    <w:p w:rsidR="001C2691" w:rsidRDefault="001C2691" w:rsidP="001C2691">
      <w:pPr>
        <w:rPr>
          <w:b/>
          <w:color w:val="00B0F0"/>
          <w:sz w:val="32"/>
          <w:szCs w:val="32"/>
        </w:rPr>
      </w:pPr>
      <w:r>
        <w:rPr>
          <w:b/>
          <w:color w:val="00B0F0"/>
          <w:sz w:val="32"/>
          <w:szCs w:val="32"/>
        </w:rPr>
        <w:t>_________________________________________________________</w:t>
      </w:r>
    </w:p>
    <w:p w:rsidR="00906B53" w:rsidRDefault="00906B53" w:rsidP="00F913E6">
      <w:r>
        <w:t>Function Library Standards will include guidelines on the choice between a Subroutine and a Function, the scope of the procedure, variable passing and Function Library associations.</w:t>
      </w:r>
    </w:p>
    <w:p w:rsidR="00906B53" w:rsidRDefault="00906B53" w:rsidP="00EB0F4A">
      <w:pPr>
        <w:pStyle w:val="ListParagraph"/>
        <w:numPr>
          <w:ilvl w:val="0"/>
          <w:numId w:val="16"/>
        </w:numPr>
      </w:pPr>
      <w:r>
        <w:t xml:space="preserve">Only use a Function when a value is returned otherwise use a </w:t>
      </w:r>
      <w:r w:rsidR="00F913E6">
        <w:t>method</w:t>
      </w:r>
      <w:r w:rsidR="00765038">
        <w:t xml:space="preserve"> </w:t>
      </w:r>
    </w:p>
    <w:p w:rsidR="00906B53" w:rsidRDefault="00906B53" w:rsidP="00906B53">
      <w:pPr>
        <w:pStyle w:val="ListParagraph"/>
      </w:pPr>
      <w:r w:rsidRPr="00906B53">
        <w:rPr>
          <w:u w:val="single"/>
        </w:rPr>
        <w:t>Exception</w:t>
      </w:r>
      <w:r>
        <w:t>: A Function can return True or False depending on the scope of the Function</w:t>
      </w:r>
    </w:p>
    <w:p w:rsidR="00906B53" w:rsidRDefault="00906B53" w:rsidP="00906B53">
      <w:pPr>
        <w:pStyle w:val="ListParagraph"/>
      </w:pPr>
    </w:p>
    <w:p w:rsidR="00906B53" w:rsidRDefault="00906B53" w:rsidP="00906B53">
      <w:pPr>
        <w:pStyle w:val="ListParagraph"/>
        <w:numPr>
          <w:ilvl w:val="0"/>
          <w:numId w:val="16"/>
        </w:numPr>
      </w:pPr>
      <w:r>
        <w:t xml:space="preserve"> Global or Generic Functions/Subroutines </w:t>
      </w:r>
      <w:r w:rsidR="00991650">
        <w:t>be prefixed with  “gfn_”</w:t>
      </w:r>
    </w:p>
    <w:p w:rsidR="00991650" w:rsidRDefault="00991650" w:rsidP="00991650">
      <w:pPr>
        <w:pStyle w:val="ListParagraph"/>
      </w:pPr>
    </w:p>
    <w:p w:rsidR="00991650" w:rsidRDefault="00991650" w:rsidP="00991650">
      <w:pPr>
        <w:pStyle w:val="ListParagraph"/>
      </w:pPr>
      <w:r>
        <w:t>Example: gfn_&lt;Function Name&gt; or gfn_ &lt; Subroutine Name&gt;</w:t>
      </w:r>
    </w:p>
    <w:p w:rsidR="00991650" w:rsidRDefault="00991650" w:rsidP="00991650">
      <w:pPr>
        <w:pStyle w:val="ListParagraph"/>
      </w:pPr>
    </w:p>
    <w:p w:rsidR="00F913E6" w:rsidRDefault="00F913E6">
      <w:pPr>
        <w:rPr>
          <w:rFonts w:asciiTheme="majorHAnsi" w:eastAsiaTheme="majorEastAsia" w:hAnsiTheme="majorHAnsi" w:cstheme="majorBidi"/>
          <w:color w:val="2E74B5" w:themeColor="accent1" w:themeShade="BF"/>
          <w:sz w:val="32"/>
          <w:szCs w:val="32"/>
        </w:rPr>
      </w:pPr>
      <w:bookmarkStart w:id="29" w:name="_Toc491179473"/>
      <w:r>
        <w:br w:type="page"/>
      </w:r>
    </w:p>
    <w:p w:rsidR="00991650" w:rsidRDefault="00991650" w:rsidP="00B6642C">
      <w:pPr>
        <w:pStyle w:val="Heading1"/>
      </w:pPr>
      <w:r>
        <w:lastRenderedPageBreak/>
        <w:t>Framework Asset Scope</w:t>
      </w:r>
      <w:bookmarkEnd w:id="29"/>
    </w:p>
    <w:p w:rsidR="001C2691" w:rsidRDefault="001C2691" w:rsidP="001C2691">
      <w:pPr>
        <w:rPr>
          <w:b/>
          <w:color w:val="00B0F0"/>
          <w:sz w:val="32"/>
          <w:szCs w:val="32"/>
        </w:rPr>
      </w:pPr>
      <w:r>
        <w:rPr>
          <w:b/>
          <w:color w:val="00B0F0"/>
          <w:sz w:val="32"/>
          <w:szCs w:val="32"/>
        </w:rPr>
        <w:t>_________________________________________________________</w:t>
      </w:r>
    </w:p>
    <w:p w:rsidR="00991650" w:rsidRDefault="008E7CC6" w:rsidP="00991650">
      <w:r>
        <w:t>Framework Asset Scope Standards includes guidelines on the size and scope of a Framework function, action, or other piece of code</w:t>
      </w:r>
    </w:p>
    <w:p w:rsidR="0046728E" w:rsidRDefault="0046728E" w:rsidP="00991650"/>
    <w:p w:rsidR="0046728E" w:rsidRPr="008E7CC6" w:rsidRDefault="0046728E" w:rsidP="00991650"/>
    <w:p w:rsidR="00991650" w:rsidRDefault="000C35F8" w:rsidP="00B6642C">
      <w:pPr>
        <w:pStyle w:val="Heading1"/>
      </w:pPr>
      <w:bookmarkStart w:id="30" w:name="_Toc491179474"/>
      <w:r>
        <w:t>Framework Test Architecture</w:t>
      </w:r>
      <w:bookmarkEnd w:id="30"/>
    </w:p>
    <w:p w:rsidR="001C2691" w:rsidRDefault="001C2691" w:rsidP="001C2691">
      <w:pPr>
        <w:rPr>
          <w:b/>
          <w:color w:val="00B0F0"/>
          <w:sz w:val="32"/>
          <w:szCs w:val="32"/>
        </w:rPr>
      </w:pPr>
      <w:r>
        <w:rPr>
          <w:b/>
          <w:color w:val="00B0F0"/>
          <w:sz w:val="32"/>
          <w:szCs w:val="32"/>
        </w:rPr>
        <w:t>_________________________________________________________</w:t>
      </w:r>
    </w:p>
    <w:p w:rsidR="000C35F8" w:rsidRDefault="000C35F8" w:rsidP="000C35F8">
      <w:r>
        <w:t>Framework Test Architecture Standards includes guidelines on how to build a test within the framework, how to run a test, and general information on where Framework assets are located.</w:t>
      </w:r>
    </w:p>
    <w:p w:rsidR="000C35F8" w:rsidRDefault="000C35F8" w:rsidP="000C35F8">
      <w:pPr>
        <w:pStyle w:val="ListParagraph"/>
      </w:pPr>
    </w:p>
    <w:p w:rsidR="008D48E8" w:rsidRDefault="008D48E8" w:rsidP="00B16309">
      <w:pPr>
        <w:pStyle w:val="ListParagraph"/>
        <w:numPr>
          <w:ilvl w:val="0"/>
          <w:numId w:val="16"/>
        </w:numPr>
      </w:pPr>
      <w:ins w:id="31" w:author="Nethala, Rajendra Pradeep" w:date="2015-08-07T03:01:00Z">
        <w:r>
          <w:t xml:space="preserve">Object Repositories must be saved to </w:t>
        </w:r>
      </w:ins>
      <w:r w:rsidR="000F79FF">
        <w:t>com.project.</w:t>
      </w:r>
      <w:r w:rsidR="007A681F">
        <w:t>pageObjects</w:t>
      </w:r>
      <w:r w:rsidR="009222C7">
        <w:t xml:space="preserve"> or similar relevant</w:t>
      </w:r>
      <w:ins w:id="32" w:author="Nethala, Rajendra Pradeep" w:date="2015-08-07T03:03:00Z">
        <w:r>
          <w:t xml:space="preserve"> location </w:t>
        </w:r>
      </w:ins>
      <w:r w:rsidR="009222C7">
        <w:t xml:space="preserve">in the project </w:t>
      </w:r>
      <w:r w:rsidR="00CD68A0">
        <w:t>and script must point to this location</w:t>
      </w:r>
      <w:r w:rsidR="007A681F">
        <w:t xml:space="preserve"> </w:t>
      </w:r>
    </w:p>
    <w:p w:rsidR="000F79FF" w:rsidRDefault="000F79FF" w:rsidP="000F79FF">
      <w:pPr>
        <w:ind w:left="1440"/>
        <w:rPr>
          <w:ins w:id="33" w:author="Nethala, Rajendra Pradeep" w:date="2015-08-07T03:03:00Z"/>
        </w:rPr>
      </w:pPr>
      <w:r>
        <w:rPr>
          <w:noProof/>
        </w:rPr>
        <w:drawing>
          <wp:inline distT="0" distB="0" distL="0" distR="0" wp14:anchorId="5ED4FEE8" wp14:editId="2C43FA00">
            <wp:extent cx="2314286" cy="933333"/>
            <wp:effectExtent l="19050" t="19050" r="10160" b="196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14286" cy="933333"/>
                    </a:xfrm>
                    <a:prstGeom prst="rect">
                      <a:avLst/>
                    </a:prstGeom>
                    <a:ln>
                      <a:solidFill>
                        <a:schemeClr val="accent1"/>
                      </a:solidFill>
                    </a:ln>
                  </pic:spPr>
                </pic:pic>
              </a:graphicData>
            </a:graphic>
          </wp:inline>
        </w:drawing>
      </w:r>
    </w:p>
    <w:p w:rsidR="008D48E8" w:rsidRDefault="008D48E8" w:rsidP="00B16309">
      <w:pPr>
        <w:pStyle w:val="ListParagraph"/>
        <w:numPr>
          <w:ilvl w:val="0"/>
          <w:numId w:val="16"/>
        </w:numPr>
      </w:pPr>
      <w:ins w:id="34" w:author="Nethala, Rajendra Pradeep" w:date="2015-08-07T03:03:00Z">
        <w:r>
          <w:t>Generic and Applicatio</w:t>
        </w:r>
      </w:ins>
      <w:ins w:id="35" w:author="Nethala, Rajendra Pradeep" w:date="2015-08-07T03:04:00Z">
        <w:r>
          <w:t>n</w:t>
        </w:r>
      </w:ins>
      <w:ins w:id="36" w:author="Nethala, Rajendra Pradeep" w:date="2015-08-07T03:03:00Z">
        <w:r>
          <w:t xml:space="preserve"> Specific </w:t>
        </w:r>
      </w:ins>
      <w:ins w:id="37" w:author="Nethala, Rajendra Pradeep" w:date="2015-08-07T03:04:00Z">
        <w:r>
          <w:t xml:space="preserve">Functions must be saved to </w:t>
        </w:r>
      </w:ins>
      <w:r w:rsidR="00B31853">
        <w:t xml:space="preserve">com.project.utilities </w:t>
      </w:r>
      <w:r w:rsidR="00CD68A0">
        <w:t>and script must point to this location</w:t>
      </w:r>
      <w:r w:rsidR="00765038">
        <w:t xml:space="preserve"> </w:t>
      </w:r>
    </w:p>
    <w:p w:rsidR="00B31853" w:rsidRDefault="00B31853" w:rsidP="00B31853">
      <w:pPr>
        <w:ind w:left="1440"/>
        <w:rPr>
          <w:ins w:id="38" w:author="Nethala, Rajendra Pradeep" w:date="2015-08-07T03:04:00Z"/>
        </w:rPr>
      </w:pPr>
      <w:r>
        <w:rPr>
          <w:noProof/>
        </w:rPr>
        <w:drawing>
          <wp:inline distT="0" distB="0" distL="0" distR="0" wp14:anchorId="4FB7D0E5" wp14:editId="78694895">
            <wp:extent cx="2352381" cy="2542857"/>
            <wp:effectExtent l="19050" t="19050" r="10160" b="101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52381" cy="2542857"/>
                    </a:xfrm>
                    <a:prstGeom prst="rect">
                      <a:avLst/>
                    </a:prstGeom>
                    <a:ln>
                      <a:solidFill>
                        <a:schemeClr val="accent1"/>
                      </a:solidFill>
                    </a:ln>
                  </pic:spPr>
                </pic:pic>
              </a:graphicData>
            </a:graphic>
          </wp:inline>
        </w:drawing>
      </w:r>
    </w:p>
    <w:p w:rsidR="008D48E8" w:rsidRPr="00765038" w:rsidRDefault="008D48E8" w:rsidP="00B16309">
      <w:pPr>
        <w:pStyle w:val="ListParagraph"/>
        <w:numPr>
          <w:ilvl w:val="0"/>
          <w:numId w:val="16"/>
        </w:numPr>
        <w:rPr>
          <w:ins w:id="39" w:author="Nethala, Rajendra Pradeep" w:date="2015-08-07T03:06:00Z"/>
          <w:highlight w:val="yellow"/>
        </w:rPr>
      </w:pPr>
      <w:ins w:id="40" w:author="Nethala, Rajendra Pradeep" w:date="2015-08-07T03:05:00Z">
        <w:r>
          <w:lastRenderedPageBreak/>
          <w:t xml:space="preserve">Global and Local Variables must be saved </w:t>
        </w:r>
      </w:ins>
      <w:r w:rsidR="00D94B9F">
        <w:t>in the Project Variables class</w:t>
      </w:r>
      <w:r w:rsidR="007E0B87">
        <w:t xml:space="preserve"> </w:t>
      </w:r>
      <w:r w:rsidR="00CD68A0">
        <w:t>and script must point to this location</w:t>
      </w:r>
      <w:r w:rsidR="00765038">
        <w:t xml:space="preserve"> </w:t>
      </w:r>
    </w:p>
    <w:p w:rsidR="000C35F8" w:rsidRDefault="007E0B87" w:rsidP="00915FEB">
      <w:pPr>
        <w:ind w:left="1440"/>
      </w:pPr>
      <w:r>
        <w:rPr>
          <w:noProof/>
        </w:rPr>
        <w:drawing>
          <wp:inline distT="0" distB="0" distL="0" distR="0" wp14:anchorId="306A0F49" wp14:editId="33B7D03F">
            <wp:extent cx="2133333" cy="657143"/>
            <wp:effectExtent l="19050" t="19050" r="19685" b="1016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33333" cy="657143"/>
                    </a:xfrm>
                    <a:prstGeom prst="rect">
                      <a:avLst/>
                    </a:prstGeom>
                    <a:ln>
                      <a:solidFill>
                        <a:schemeClr val="accent1"/>
                      </a:solidFill>
                    </a:ln>
                  </pic:spPr>
                </pic:pic>
              </a:graphicData>
            </a:graphic>
          </wp:inline>
        </w:drawing>
      </w:r>
    </w:p>
    <w:p w:rsidR="00915FEB" w:rsidRDefault="00915FEB" w:rsidP="00915FEB">
      <w:pPr>
        <w:ind w:left="1440"/>
      </w:pPr>
    </w:p>
    <w:p w:rsidR="000C35F8" w:rsidRDefault="000C35F8" w:rsidP="000C35F8">
      <w:pPr>
        <w:pStyle w:val="ListParagraph"/>
        <w:numPr>
          <w:ilvl w:val="0"/>
          <w:numId w:val="17"/>
        </w:numPr>
      </w:pPr>
      <w:r>
        <w:t xml:space="preserve">Scripts must be executed from </w:t>
      </w:r>
      <w:r w:rsidR="00D73910">
        <w:t>pom.xml defined for the project</w:t>
      </w:r>
    </w:p>
    <w:p w:rsidR="00991650" w:rsidRDefault="00D73910" w:rsidP="00B30F75">
      <w:pPr>
        <w:ind w:left="1440"/>
      </w:pPr>
      <w:r>
        <w:rPr>
          <w:noProof/>
        </w:rPr>
        <w:drawing>
          <wp:inline distT="0" distB="0" distL="0" distR="0" wp14:anchorId="5B6F7A78" wp14:editId="52DD43E6">
            <wp:extent cx="2161905" cy="1161905"/>
            <wp:effectExtent l="19050" t="19050" r="10160" b="196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61905" cy="1161905"/>
                    </a:xfrm>
                    <a:prstGeom prst="rect">
                      <a:avLst/>
                    </a:prstGeom>
                    <a:ln>
                      <a:solidFill>
                        <a:schemeClr val="accent1"/>
                      </a:solidFill>
                    </a:ln>
                  </pic:spPr>
                </pic:pic>
              </a:graphicData>
            </a:graphic>
          </wp:inline>
        </w:drawing>
      </w:r>
    </w:p>
    <w:p w:rsidR="00943206" w:rsidRDefault="00943206" w:rsidP="00943206">
      <w:pPr>
        <w:pStyle w:val="ListParagraph"/>
        <w:numPr>
          <w:ilvl w:val="0"/>
          <w:numId w:val="20"/>
        </w:numPr>
      </w:pPr>
      <w:r w:rsidRPr="00943206">
        <w:t xml:space="preserve">Library files syntax: Check the library files for syntax before applying them in </w:t>
      </w:r>
      <w:r w:rsidR="008B5FEF">
        <w:t>scripts</w:t>
      </w:r>
      <w:r w:rsidR="00EB66D7">
        <w:t>. Make sure that those relevant libraries are included in the pom.xml as dependencies</w:t>
      </w:r>
    </w:p>
    <w:p w:rsidR="008B5FEF" w:rsidRDefault="008B5FEF" w:rsidP="008B5FEF">
      <w:pPr>
        <w:ind w:left="1440"/>
      </w:pPr>
      <w:r>
        <w:rPr>
          <w:noProof/>
        </w:rPr>
        <w:lastRenderedPageBreak/>
        <w:drawing>
          <wp:inline distT="0" distB="0" distL="0" distR="0" wp14:anchorId="7DF034A5" wp14:editId="2B766425">
            <wp:extent cx="3942857" cy="4819048"/>
            <wp:effectExtent l="19050" t="19050" r="19685" b="196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42857" cy="4819048"/>
                    </a:xfrm>
                    <a:prstGeom prst="rect">
                      <a:avLst/>
                    </a:prstGeom>
                    <a:ln>
                      <a:solidFill>
                        <a:schemeClr val="accent1"/>
                      </a:solidFill>
                    </a:ln>
                  </pic:spPr>
                </pic:pic>
              </a:graphicData>
            </a:graphic>
          </wp:inline>
        </w:drawing>
      </w:r>
    </w:p>
    <w:p w:rsidR="00EB66D7" w:rsidRDefault="00EB66D7" w:rsidP="008B5FEF">
      <w:pPr>
        <w:ind w:left="1440"/>
      </w:pPr>
    </w:p>
    <w:p w:rsidR="00EB66D7" w:rsidRDefault="00EB591D" w:rsidP="008B5FEF">
      <w:pPr>
        <w:ind w:left="1440"/>
      </w:pPr>
      <w:r>
        <w:rPr>
          <w:noProof/>
        </w:rPr>
        <w:lastRenderedPageBreak/>
        <w:drawing>
          <wp:inline distT="0" distB="0" distL="0" distR="0" wp14:anchorId="7DAB31FB" wp14:editId="105217DE">
            <wp:extent cx="3780952" cy="2780952"/>
            <wp:effectExtent l="19050" t="19050" r="10160" b="196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80952" cy="2780952"/>
                    </a:xfrm>
                    <a:prstGeom prst="rect">
                      <a:avLst/>
                    </a:prstGeom>
                    <a:ln>
                      <a:solidFill>
                        <a:schemeClr val="accent1"/>
                      </a:solidFill>
                    </a:ln>
                  </pic:spPr>
                </pic:pic>
              </a:graphicData>
            </a:graphic>
          </wp:inline>
        </w:drawing>
      </w:r>
    </w:p>
    <w:p w:rsidR="00943206" w:rsidRDefault="00943206" w:rsidP="00765038">
      <w:pPr>
        <w:pStyle w:val="ListParagraph"/>
        <w:numPr>
          <w:ilvl w:val="0"/>
          <w:numId w:val="20"/>
        </w:numPr>
      </w:pPr>
      <w:r>
        <w:t xml:space="preserve">Script execution interruption: The script should complete its run even </w:t>
      </w:r>
      <w:r w:rsidR="004E3F22">
        <w:t>if any</w:t>
      </w:r>
      <w:r>
        <w:t xml:space="preserve"> verification/check fails. This has to be taken care through your code and ensure that the application crash or any unforeseen incidences are not breaking the script execution. Consider debugging scenarios while coding itself (Date, time stamps, Level of Pausing etc.)</w:t>
      </w:r>
    </w:p>
    <w:p w:rsidR="001F635B" w:rsidRDefault="004E3F22" w:rsidP="00765038">
      <w:pPr>
        <w:pStyle w:val="ListParagraph"/>
        <w:numPr>
          <w:ilvl w:val="0"/>
          <w:numId w:val="20"/>
        </w:numPr>
      </w:pPr>
      <w:r>
        <w:t xml:space="preserve">Maven </w:t>
      </w:r>
      <w:r w:rsidR="00DE7086">
        <w:t>settings changes in scripts: If a script needs some settings to be changed, it should be done pro-grammatically so that other scripts are not affected.</w:t>
      </w:r>
    </w:p>
    <w:p w:rsidR="00AE401B" w:rsidRPr="00EF7CEF" w:rsidRDefault="00AE401B" w:rsidP="00AE401B">
      <w:pPr>
        <w:pStyle w:val="ListParagraph"/>
        <w:numPr>
          <w:ilvl w:val="0"/>
          <w:numId w:val="20"/>
        </w:numPr>
        <w:rPr>
          <w:b/>
        </w:rPr>
      </w:pPr>
      <w:r>
        <w:rPr>
          <w:b/>
        </w:rPr>
        <w:t>Approval from Architect:</w:t>
      </w:r>
    </w:p>
    <w:p w:rsidR="00AE401B" w:rsidRDefault="00AE401B" w:rsidP="00AE401B">
      <w:pPr>
        <w:pStyle w:val="ListParagraph"/>
        <w:numPr>
          <w:ilvl w:val="1"/>
          <w:numId w:val="20"/>
        </w:numPr>
      </w:pPr>
      <w:r>
        <w:t>If  there is Need to add new dependencies /Lib required other than what Rolled out</w:t>
      </w:r>
    </w:p>
    <w:p w:rsidR="00AE401B" w:rsidRDefault="00AE401B" w:rsidP="00AE401B">
      <w:pPr>
        <w:pStyle w:val="ListParagraph"/>
        <w:numPr>
          <w:ilvl w:val="1"/>
          <w:numId w:val="20"/>
        </w:numPr>
      </w:pPr>
      <w:r>
        <w:t>Change in  any version in POm.xml</w:t>
      </w:r>
    </w:p>
    <w:p w:rsidR="00AE401B" w:rsidRDefault="00AE401B" w:rsidP="00AE401B">
      <w:pPr>
        <w:pStyle w:val="ListParagraph"/>
        <w:numPr>
          <w:ilvl w:val="1"/>
          <w:numId w:val="20"/>
        </w:numPr>
      </w:pPr>
      <w:r>
        <w:t>Proper justification should be provided for any structural change at Framework Level</w:t>
      </w:r>
    </w:p>
    <w:p w:rsidR="00AE401B" w:rsidRDefault="00AE401B" w:rsidP="00AE401B">
      <w:pPr>
        <w:pStyle w:val="ListParagraph"/>
        <w:numPr>
          <w:ilvl w:val="1"/>
          <w:numId w:val="20"/>
        </w:numPr>
      </w:pPr>
      <w:r>
        <w:t>Any changes to Reusable shared in the Framework should  require approval</w:t>
      </w:r>
    </w:p>
    <w:p w:rsidR="00AE401B" w:rsidRDefault="00AE401B" w:rsidP="00AE401B"/>
    <w:p w:rsidR="00090F47" w:rsidRDefault="00090F47">
      <w:pPr>
        <w:rPr>
          <w:color w:val="00B0F0"/>
          <w:sz w:val="32"/>
          <w:szCs w:val="32"/>
        </w:rPr>
      </w:pPr>
      <w:r>
        <w:rPr>
          <w:color w:val="00B0F0"/>
          <w:sz w:val="32"/>
          <w:szCs w:val="32"/>
        </w:rPr>
        <w:br w:type="page"/>
      </w:r>
    </w:p>
    <w:p w:rsidR="009808AF" w:rsidRDefault="009808AF" w:rsidP="00B6642C">
      <w:pPr>
        <w:pStyle w:val="Heading1"/>
      </w:pPr>
      <w:bookmarkStart w:id="41" w:name="_Toc491179475"/>
      <w:r w:rsidRPr="009808AF">
        <w:lastRenderedPageBreak/>
        <w:t>Change Control Standards</w:t>
      </w:r>
      <w:bookmarkEnd w:id="41"/>
    </w:p>
    <w:p w:rsidR="001C2691" w:rsidRDefault="001C2691" w:rsidP="001C2691">
      <w:pPr>
        <w:rPr>
          <w:b/>
          <w:color w:val="00B0F0"/>
          <w:sz w:val="32"/>
          <w:szCs w:val="32"/>
        </w:rPr>
      </w:pPr>
      <w:r>
        <w:rPr>
          <w:b/>
          <w:color w:val="00B0F0"/>
          <w:sz w:val="32"/>
          <w:szCs w:val="32"/>
        </w:rPr>
        <w:t>_________________________________________________________</w:t>
      </w:r>
    </w:p>
    <w:p w:rsidR="009808AF" w:rsidRDefault="009808AF" w:rsidP="000C35F8">
      <w:r>
        <w:t>Change Control Standards includes guidelines on how to save and version tests as well as how to properly update framework components</w:t>
      </w:r>
    </w:p>
    <w:p w:rsidR="009808AF" w:rsidRDefault="009808AF" w:rsidP="009808AF">
      <w:pPr>
        <w:pStyle w:val="ListParagraph"/>
        <w:numPr>
          <w:ilvl w:val="0"/>
          <w:numId w:val="19"/>
        </w:numPr>
      </w:pPr>
      <w:r>
        <w:t>When Lines of code are obsolete for any reason they are to be commented out only. Do not delete lines of code that have been present for at least one round of execution, instead comment these lines out</w:t>
      </w:r>
    </w:p>
    <w:p w:rsidR="009808AF" w:rsidRDefault="009808AF" w:rsidP="009808AF">
      <w:pPr>
        <w:pStyle w:val="ListParagraph"/>
      </w:pPr>
    </w:p>
    <w:p w:rsidR="009808AF" w:rsidRDefault="009808AF" w:rsidP="009808AF">
      <w:pPr>
        <w:pStyle w:val="ListParagraph"/>
      </w:pPr>
      <w:r w:rsidRPr="00943206">
        <w:rPr>
          <w:u w:val="single"/>
        </w:rPr>
        <w:t>Rationale</w:t>
      </w:r>
      <w:r>
        <w:t>: This prevents code from being lost unnecessarily</w:t>
      </w:r>
    </w:p>
    <w:p w:rsidR="009808AF" w:rsidRDefault="009808AF" w:rsidP="009808AF">
      <w:pPr>
        <w:pStyle w:val="ListParagraph"/>
      </w:pPr>
    </w:p>
    <w:p w:rsidR="009808AF" w:rsidRDefault="009808AF" w:rsidP="009808AF">
      <w:pPr>
        <w:pStyle w:val="ListParagraph"/>
        <w:numPr>
          <w:ilvl w:val="0"/>
          <w:numId w:val="19"/>
        </w:numPr>
      </w:pPr>
      <w:r>
        <w:t>Update Function Headers when making updates to a procedure</w:t>
      </w:r>
    </w:p>
    <w:p w:rsidR="009808AF" w:rsidRDefault="009808AF" w:rsidP="009808AF">
      <w:pPr>
        <w:pStyle w:val="ListParagraph"/>
      </w:pPr>
    </w:p>
    <w:p w:rsidR="009808AF" w:rsidRDefault="009808AF" w:rsidP="009808AF">
      <w:pPr>
        <w:pStyle w:val="ListParagraph"/>
      </w:pPr>
      <w:r w:rsidRPr="00943206">
        <w:rPr>
          <w:u w:val="single"/>
        </w:rPr>
        <w:t>Rationale:</w:t>
      </w:r>
      <w:r>
        <w:t xml:space="preserve"> This will help keep a change log of how/when procedures are modified ad help track down any downstream is</w:t>
      </w:r>
      <w:r w:rsidR="00943206">
        <w:t>sues from the change</w:t>
      </w:r>
    </w:p>
    <w:p w:rsidR="00943206" w:rsidRDefault="00943206" w:rsidP="009808AF">
      <w:pPr>
        <w:pStyle w:val="ListParagraph"/>
      </w:pPr>
    </w:p>
    <w:p w:rsidR="001C2691" w:rsidRDefault="001C2691" w:rsidP="009808AF">
      <w:pPr>
        <w:pStyle w:val="ListParagraph"/>
      </w:pPr>
    </w:p>
    <w:p w:rsidR="00090F47" w:rsidRDefault="00090F47">
      <w:pPr>
        <w:rPr>
          <w:color w:val="00B0F0"/>
          <w:sz w:val="32"/>
          <w:szCs w:val="32"/>
        </w:rPr>
      </w:pPr>
      <w:r>
        <w:rPr>
          <w:color w:val="00B0F0"/>
          <w:sz w:val="32"/>
          <w:szCs w:val="32"/>
        </w:rPr>
        <w:br w:type="page"/>
      </w:r>
    </w:p>
    <w:p w:rsidR="00943206" w:rsidRDefault="00941B43" w:rsidP="00B6642C">
      <w:pPr>
        <w:pStyle w:val="Heading1"/>
      </w:pPr>
      <w:bookmarkStart w:id="42" w:name="_Toc491179476"/>
      <w:r w:rsidRPr="004867F5">
        <w:lastRenderedPageBreak/>
        <w:t>Exception handling Standards</w:t>
      </w:r>
      <w:bookmarkEnd w:id="42"/>
    </w:p>
    <w:p w:rsidR="001C2691" w:rsidRDefault="001C2691" w:rsidP="001C2691">
      <w:pPr>
        <w:rPr>
          <w:b/>
          <w:color w:val="00B0F0"/>
          <w:sz w:val="32"/>
          <w:szCs w:val="32"/>
        </w:rPr>
      </w:pPr>
      <w:r>
        <w:rPr>
          <w:b/>
          <w:color w:val="00B0F0"/>
          <w:sz w:val="32"/>
          <w:szCs w:val="32"/>
        </w:rPr>
        <w:t>_________________________________________________________</w:t>
      </w:r>
    </w:p>
    <w:p w:rsidR="00941B43" w:rsidRDefault="00C03EB2" w:rsidP="00FF27E1">
      <w:r>
        <w:t xml:space="preserve">Exception handling standards includes guidelines on how to include exception at the script, function and Subroutine </w:t>
      </w:r>
      <w:r w:rsidR="004867F5">
        <w:t>while creating a Test Scenario/Script.</w:t>
      </w:r>
    </w:p>
    <w:p w:rsidR="004867F5" w:rsidRPr="00040AFC" w:rsidRDefault="004867F5" w:rsidP="00B6642C">
      <w:pPr>
        <w:pStyle w:val="Heading2"/>
      </w:pPr>
      <w:bookmarkStart w:id="43" w:name="_Toc491179477"/>
      <w:r w:rsidRPr="00040AFC">
        <w:t>Function/Subroutine level</w:t>
      </w:r>
      <w:bookmarkEnd w:id="43"/>
    </w:p>
    <w:p w:rsidR="004867F5" w:rsidRDefault="004E4F5B" w:rsidP="00FF27E1">
      <w:r>
        <w:rPr>
          <w:noProof/>
        </w:rPr>
        <w:drawing>
          <wp:inline distT="0" distB="0" distL="0" distR="0" wp14:anchorId="1991B416" wp14:editId="0783C9AB">
            <wp:extent cx="5943600" cy="2005965"/>
            <wp:effectExtent l="19050" t="19050" r="19050" b="133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005965"/>
                    </a:xfrm>
                    <a:prstGeom prst="rect">
                      <a:avLst/>
                    </a:prstGeom>
                    <a:ln>
                      <a:solidFill>
                        <a:schemeClr val="accent1"/>
                      </a:solidFill>
                    </a:ln>
                  </pic:spPr>
                </pic:pic>
              </a:graphicData>
            </a:graphic>
          </wp:inline>
        </w:drawing>
      </w:r>
    </w:p>
    <w:p w:rsidR="004867F5" w:rsidRDefault="004867F5" w:rsidP="00FF27E1"/>
    <w:p w:rsidR="004867F5" w:rsidRPr="00AF6D4F" w:rsidRDefault="00AF6D4F" w:rsidP="00B6642C">
      <w:pPr>
        <w:pStyle w:val="Heading2"/>
      </w:pPr>
      <w:bookmarkStart w:id="44" w:name="_Toc491179478"/>
      <w:r w:rsidRPr="00AF6D4F">
        <w:t>Script Level</w:t>
      </w:r>
      <w:bookmarkEnd w:id="44"/>
    </w:p>
    <w:p w:rsidR="00AF6D4F" w:rsidRDefault="004E4F5B" w:rsidP="00FF27E1">
      <w:r>
        <w:rPr>
          <w:noProof/>
        </w:rPr>
        <w:drawing>
          <wp:inline distT="0" distB="0" distL="0" distR="0" wp14:anchorId="39DF6720" wp14:editId="469FD1E0">
            <wp:extent cx="5943600" cy="1700530"/>
            <wp:effectExtent l="19050" t="19050" r="19050" b="139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700530"/>
                    </a:xfrm>
                    <a:prstGeom prst="rect">
                      <a:avLst/>
                    </a:prstGeom>
                    <a:ln>
                      <a:solidFill>
                        <a:schemeClr val="accent1"/>
                      </a:solidFill>
                    </a:ln>
                  </pic:spPr>
                </pic:pic>
              </a:graphicData>
            </a:graphic>
          </wp:inline>
        </w:drawing>
      </w:r>
    </w:p>
    <w:p w:rsidR="00C01B64" w:rsidRPr="00AF6D4F" w:rsidRDefault="00C01B64" w:rsidP="00C01B64">
      <w:pPr>
        <w:rPr>
          <w:b/>
          <w:color w:val="00B0F0"/>
        </w:rPr>
      </w:pPr>
    </w:p>
    <w:p w:rsidR="00C01B64" w:rsidRDefault="00C01B64" w:rsidP="00C01B64">
      <w:pPr>
        <w:spacing w:after="0" w:line="240" w:lineRule="auto"/>
      </w:pPr>
      <w:r>
        <w:t>Exception handling (Null objects, Empty objects, invalid format values and boundary conditions) need to be handled</w:t>
      </w:r>
    </w:p>
    <w:p w:rsidR="00090F47" w:rsidRDefault="00090F47">
      <w:pPr>
        <w:rPr>
          <w:color w:val="00B0F0"/>
          <w:sz w:val="32"/>
          <w:szCs w:val="32"/>
        </w:rPr>
      </w:pPr>
    </w:p>
    <w:p w:rsidR="001D0B89" w:rsidRDefault="001D0B89">
      <w:pPr>
        <w:rPr>
          <w:color w:val="00B0F0"/>
          <w:sz w:val="32"/>
          <w:szCs w:val="32"/>
        </w:rPr>
      </w:pPr>
      <w:r>
        <w:rPr>
          <w:noProof/>
        </w:rPr>
        <w:lastRenderedPageBreak/>
        <w:drawing>
          <wp:inline distT="0" distB="0" distL="0" distR="0" wp14:anchorId="504241B2" wp14:editId="18DF2A53">
            <wp:extent cx="5943600" cy="1779270"/>
            <wp:effectExtent l="19050" t="19050" r="1905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779270"/>
                    </a:xfrm>
                    <a:prstGeom prst="rect">
                      <a:avLst/>
                    </a:prstGeom>
                    <a:ln>
                      <a:solidFill>
                        <a:schemeClr val="accent1"/>
                      </a:solidFill>
                    </a:ln>
                  </pic:spPr>
                </pic:pic>
              </a:graphicData>
            </a:graphic>
          </wp:inline>
        </w:drawing>
      </w:r>
    </w:p>
    <w:p w:rsidR="00B85995" w:rsidRDefault="00B85995" w:rsidP="00FF27E1">
      <w:pPr>
        <w:rPr>
          <w:color w:val="00B0F0"/>
          <w:sz w:val="32"/>
          <w:szCs w:val="32"/>
        </w:rPr>
      </w:pPr>
    </w:p>
    <w:p w:rsidR="00AF6D4F" w:rsidRDefault="00AF6D4F" w:rsidP="00E42F5D">
      <w:pPr>
        <w:pStyle w:val="Heading1"/>
      </w:pPr>
      <w:bookmarkStart w:id="45" w:name="_Toc491179479"/>
      <w:r w:rsidRPr="00AF6D4F">
        <w:t>Results Reporting Standards</w:t>
      </w:r>
      <w:bookmarkEnd w:id="45"/>
    </w:p>
    <w:p w:rsidR="001C2691" w:rsidRDefault="001C2691" w:rsidP="001C2691">
      <w:pPr>
        <w:rPr>
          <w:b/>
          <w:color w:val="00B0F0"/>
          <w:sz w:val="32"/>
          <w:szCs w:val="32"/>
        </w:rPr>
      </w:pPr>
      <w:r>
        <w:rPr>
          <w:b/>
          <w:color w:val="00B0F0"/>
          <w:sz w:val="32"/>
          <w:szCs w:val="32"/>
        </w:rPr>
        <w:t>_________________________________________________________</w:t>
      </w:r>
    </w:p>
    <w:p w:rsidR="000F4FD0" w:rsidRPr="00333805" w:rsidRDefault="000F4FD0" w:rsidP="00FF27E1">
      <w:r>
        <w:t>Results Reporting standards includes guidelines on how to include reporting at the script, function and Subroutine while creating a Test Scenario/Script.</w:t>
      </w:r>
    </w:p>
    <w:p w:rsidR="000F4FD0" w:rsidRDefault="000F4FD0" w:rsidP="00E42F5D">
      <w:pPr>
        <w:pStyle w:val="Heading2"/>
      </w:pPr>
      <w:bookmarkStart w:id="46" w:name="_Toc491179480"/>
      <w:r>
        <w:t>Script Level</w:t>
      </w:r>
      <w:bookmarkEnd w:id="46"/>
    </w:p>
    <w:p w:rsidR="000F4FD0" w:rsidRDefault="004E4F5B" w:rsidP="00FF27E1">
      <w:pPr>
        <w:rPr>
          <w:b/>
          <w:color w:val="00B0F0"/>
        </w:rPr>
      </w:pPr>
      <w:r>
        <w:rPr>
          <w:noProof/>
        </w:rPr>
        <w:drawing>
          <wp:inline distT="0" distB="0" distL="0" distR="0" wp14:anchorId="3A7F3932" wp14:editId="6CEAA85D">
            <wp:extent cx="5943600" cy="2044065"/>
            <wp:effectExtent l="19050" t="19050" r="19050" b="133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044065"/>
                    </a:xfrm>
                    <a:prstGeom prst="rect">
                      <a:avLst/>
                    </a:prstGeom>
                    <a:ln>
                      <a:solidFill>
                        <a:schemeClr val="accent1"/>
                      </a:solidFill>
                    </a:ln>
                  </pic:spPr>
                </pic:pic>
              </a:graphicData>
            </a:graphic>
          </wp:inline>
        </w:drawing>
      </w:r>
    </w:p>
    <w:p w:rsidR="004E177D" w:rsidRDefault="004E177D" w:rsidP="00FF27E1">
      <w:pPr>
        <w:rPr>
          <w:b/>
          <w:color w:val="00B0F0"/>
        </w:rPr>
      </w:pPr>
    </w:p>
    <w:p w:rsidR="004E177D" w:rsidRDefault="004E177D" w:rsidP="00E42F5D">
      <w:pPr>
        <w:pStyle w:val="Heading2"/>
      </w:pPr>
      <w:bookmarkStart w:id="47" w:name="_Toc491179481"/>
      <w:r>
        <w:t>Project Level</w:t>
      </w:r>
      <w:bookmarkEnd w:id="47"/>
    </w:p>
    <w:p w:rsidR="001C4F9F" w:rsidRDefault="001C4F9F" w:rsidP="004E177D">
      <w:r>
        <w:t>In case the project takes care of any reporting functionality for the test results, those particular Java files should be placed in a separate folder like com.project.report.utilities or any other such relevant folder</w:t>
      </w:r>
    </w:p>
    <w:p w:rsidR="001C4F9F" w:rsidRPr="001C4F9F" w:rsidRDefault="001C4F9F" w:rsidP="004E177D">
      <w:r>
        <w:tab/>
      </w:r>
      <w:r>
        <w:tab/>
      </w:r>
      <w:r>
        <w:rPr>
          <w:noProof/>
        </w:rPr>
        <w:drawing>
          <wp:inline distT="0" distB="0" distL="0" distR="0" wp14:anchorId="7622FF38" wp14:editId="260C01D3">
            <wp:extent cx="2038095" cy="438095"/>
            <wp:effectExtent l="19050" t="19050" r="19685" b="196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38095" cy="438095"/>
                    </a:xfrm>
                    <a:prstGeom prst="rect">
                      <a:avLst/>
                    </a:prstGeom>
                    <a:ln>
                      <a:solidFill>
                        <a:schemeClr val="accent1"/>
                      </a:solidFill>
                    </a:ln>
                  </pic:spPr>
                </pic:pic>
              </a:graphicData>
            </a:graphic>
          </wp:inline>
        </w:drawing>
      </w:r>
    </w:p>
    <w:p w:rsidR="00090F47" w:rsidRDefault="00090F47">
      <w:pPr>
        <w:rPr>
          <w:color w:val="00B0F0"/>
          <w:sz w:val="32"/>
          <w:szCs w:val="32"/>
        </w:rPr>
      </w:pPr>
      <w:r>
        <w:rPr>
          <w:color w:val="00B0F0"/>
          <w:sz w:val="32"/>
          <w:szCs w:val="32"/>
        </w:rPr>
        <w:br w:type="page"/>
      </w:r>
    </w:p>
    <w:p w:rsidR="00303C55" w:rsidRDefault="00303C55" w:rsidP="00E42F5D">
      <w:pPr>
        <w:pStyle w:val="Heading1"/>
      </w:pPr>
      <w:bookmarkStart w:id="48" w:name="_Toc491179482"/>
      <w:r w:rsidRPr="00303C55">
        <w:lastRenderedPageBreak/>
        <w:t>Script Execution Standard</w:t>
      </w:r>
      <w:r w:rsidR="00E42F5D">
        <w:t>s</w:t>
      </w:r>
      <w:bookmarkEnd w:id="48"/>
    </w:p>
    <w:p w:rsidR="001C2691" w:rsidRDefault="001C2691" w:rsidP="001C2691">
      <w:pPr>
        <w:rPr>
          <w:b/>
          <w:color w:val="00B0F0"/>
          <w:sz w:val="32"/>
          <w:szCs w:val="32"/>
        </w:rPr>
      </w:pPr>
      <w:r>
        <w:rPr>
          <w:b/>
          <w:color w:val="00B0F0"/>
          <w:sz w:val="32"/>
          <w:szCs w:val="32"/>
        </w:rPr>
        <w:t>_________________________________________________________</w:t>
      </w:r>
    </w:p>
    <w:p w:rsidR="00303C55" w:rsidRDefault="00303C55" w:rsidP="0028163F">
      <w:pPr>
        <w:pStyle w:val="Heading1"/>
      </w:pPr>
      <w:bookmarkStart w:id="49" w:name="_Toc491179483"/>
      <w:r w:rsidRPr="00303C55">
        <w:t>Peer Review Standards</w:t>
      </w:r>
      <w:bookmarkEnd w:id="49"/>
    </w:p>
    <w:p w:rsidR="001C2691" w:rsidRDefault="001C2691" w:rsidP="001C2691">
      <w:pPr>
        <w:rPr>
          <w:b/>
          <w:color w:val="00B0F0"/>
          <w:sz w:val="32"/>
          <w:szCs w:val="32"/>
        </w:rPr>
      </w:pPr>
      <w:r>
        <w:rPr>
          <w:b/>
          <w:color w:val="00B0F0"/>
          <w:sz w:val="32"/>
          <w:szCs w:val="32"/>
        </w:rPr>
        <w:t>_________________________________________________________</w:t>
      </w:r>
    </w:p>
    <w:p w:rsidR="00303C55" w:rsidRDefault="00303C55" w:rsidP="00303C55">
      <w:r>
        <w:t>Peer Review Standards includes guidelines on how to perform the code review</w:t>
      </w:r>
      <w:r w:rsidR="00106808">
        <w:t xml:space="preserve"> and must to follow below template for scripts, functions and subroutines</w:t>
      </w:r>
    </w:p>
    <w:p w:rsidR="00303C55" w:rsidRDefault="00303C55" w:rsidP="00106808">
      <w:pPr>
        <w:pStyle w:val="ListParagraph"/>
        <w:numPr>
          <w:ilvl w:val="0"/>
          <w:numId w:val="19"/>
        </w:numPr>
      </w:pPr>
      <w:r>
        <w:t xml:space="preserve">Update the Reviewed by and Reviewed date </w:t>
      </w:r>
      <w:r w:rsidR="00106808">
        <w:t>i</w:t>
      </w:r>
      <w:r>
        <w:t>n the script template</w:t>
      </w:r>
    </w:p>
    <w:p w:rsidR="00106808" w:rsidRDefault="00106808" w:rsidP="00303C55">
      <w:r>
        <w:rPr>
          <w:noProof/>
        </w:rPr>
        <w:drawing>
          <wp:inline distT="0" distB="0" distL="0" distR="0" wp14:anchorId="278AF64F" wp14:editId="4E736945">
            <wp:extent cx="5943600" cy="20561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056130"/>
                    </a:xfrm>
                    <a:prstGeom prst="rect">
                      <a:avLst/>
                    </a:prstGeom>
                  </pic:spPr>
                </pic:pic>
              </a:graphicData>
            </a:graphic>
          </wp:inline>
        </w:drawing>
      </w:r>
    </w:p>
    <w:p w:rsidR="001C2691" w:rsidRDefault="001C2691" w:rsidP="00303C55"/>
    <w:p w:rsidR="001C2691" w:rsidRDefault="001C2691" w:rsidP="00303C55"/>
    <w:p w:rsidR="001C2691" w:rsidRDefault="001C2691" w:rsidP="00303C55"/>
    <w:p w:rsidR="00090F47" w:rsidRDefault="00090F47">
      <w:pPr>
        <w:rPr>
          <w:color w:val="00B0F0"/>
          <w:sz w:val="32"/>
          <w:szCs w:val="32"/>
        </w:rPr>
      </w:pPr>
      <w:r>
        <w:rPr>
          <w:color w:val="00B0F0"/>
          <w:sz w:val="32"/>
          <w:szCs w:val="32"/>
        </w:rPr>
        <w:br w:type="page"/>
      </w:r>
    </w:p>
    <w:p w:rsidR="00551314" w:rsidRDefault="00551314" w:rsidP="00551314">
      <w:pPr>
        <w:rPr>
          <w:color w:val="00B0F0"/>
          <w:sz w:val="32"/>
          <w:szCs w:val="32"/>
        </w:rPr>
      </w:pPr>
      <w:bookmarkStart w:id="50" w:name="_Toc491179484"/>
      <w:r w:rsidRPr="0028163F">
        <w:rPr>
          <w:rStyle w:val="Heading1Char"/>
        </w:rPr>
        <w:lastRenderedPageBreak/>
        <w:t>Document History</w:t>
      </w:r>
      <w:bookmarkEnd w:id="50"/>
    </w:p>
    <w:p w:rsidR="001C2691" w:rsidRDefault="001C2691" w:rsidP="001C2691">
      <w:pPr>
        <w:rPr>
          <w:b/>
          <w:color w:val="00B0F0"/>
          <w:sz w:val="32"/>
          <w:szCs w:val="32"/>
        </w:rPr>
      </w:pPr>
      <w:r>
        <w:rPr>
          <w:b/>
          <w:color w:val="00B0F0"/>
          <w:sz w:val="32"/>
          <w:szCs w:val="32"/>
        </w:rPr>
        <w:t>_________________________________________________________</w:t>
      </w:r>
    </w:p>
    <w:p w:rsidR="00551314" w:rsidRDefault="00551314" w:rsidP="00303C55"/>
    <w:tbl>
      <w:tblPr>
        <w:tblW w:w="48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1"/>
        <w:gridCol w:w="1235"/>
        <w:gridCol w:w="4342"/>
        <w:gridCol w:w="2243"/>
      </w:tblGrid>
      <w:tr w:rsidR="00551314" w:rsidTr="00765038">
        <w:trPr>
          <w:tblHeader/>
        </w:trPr>
        <w:tc>
          <w:tcPr>
            <w:tcW w:w="1360" w:type="dxa"/>
            <w:shd w:val="clear" w:color="auto" w:fill="E6E6E6"/>
          </w:tcPr>
          <w:p w:rsidR="00551314" w:rsidRDefault="00551314" w:rsidP="00765038">
            <w:pPr>
              <w:rPr>
                <w:rFonts w:cs="Arial"/>
                <w:b/>
                <w:bCs/>
              </w:rPr>
            </w:pPr>
            <w:r>
              <w:rPr>
                <w:rFonts w:cs="Arial"/>
                <w:b/>
                <w:bCs/>
              </w:rPr>
              <w:t>Version</w:t>
            </w:r>
          </w:p>
        </w:tc>
        <w:tc>
          <w:tcPr>
            <w:tcW w:w="1241" w:type="dxa"/>
            <w:shd w:val="clear" w:color="auto" w:fill="E6E6E6"/>
          </w:tcPr>
          <w:p w:rsidR="00551314" w:rsidRDefault="00551314" w:rsidP="00765038">
            <w:pPr>
              <w:rPr>
                <w:rFonts w:cs="Arial"/>
                <w:b/>
                <w:bCs/>
              </w:rPr>
            </w:pPr>
            <w:r>
              <w:rPr>
                <w:rFonts w:cs="Arial"/>
                <w:b/>
                <w:bCs/>
              </w:rPr>
              <w:t>Date</w:t>
            </w:r>
          </w:p>
        </w:tc>
        <w:tc>
          <w:tcPr>
            <w:tcW w:w="4648" w:type="dxa"/>
            <w:shd w:val="clear" w:color="auto" w:fill="E6E6E6"/>
          </w:tcPr>
          <w:p w:rsidR="00551314" w:rsidRDefault="00551314" w:rsidP="00765038">
            <w:pPr>
              <w:rPr>
                <w:rFonts w:cs="Arial"/>
                <w:b/>
                <w:bCs/>
              </w:rPr>
            </w:pPr>
            <w:r>
              <w:rPr>
                <w:rFonts w:cs="Arial"/>
                <w:b/>
                <w:bCs/>
              </w:rPr>
              <w:t>Change</w:t>
            </w:r>
          </w:p>
        </w:tc>
        <w:tc>
          <w:tcPr>
            <w:tcW w:w="2376" w:type="dxa"/>
            <w:shd w:val="clear" w:color="auto" w:fill="E6E6E6"/>
          </w:tcPr>
          <w:p w:rsidR="00551314" w:rsidRDefault="00551314" w:rsidP="00765038">
            <w:pPr>
              <w:rPr>
                <w:rFonts w:cs="Arial"/>
                <w:b/>
                <w:bCs/>
              </w:rPr>
            </w:pPr>
            <w:r>
              <w:rPr>
                <w:rFonts w:cs="Arial"/>
                <w:b/>
                <w:bCs/>
              </w:rPr>
              <w:t>Author</w:t>
            </w:r>
          </w:p>
        </w:tc>
      </w:tr>
      <w:tr w:rsidR="00551314" w:rsidTr="00765038">
        <w:tc>
          <w:tcPr>
            <w:tcW w:w="1360" w:type="dxa"/>
          </w:tcPr>
          <w:p w:rsidR="00551314" w:rsidRDefault="00551314" w:rsidP="00765038">
            <w:r>
              <w:t>1.0</w:t>
            </w:r>
          </w:p>
        </w:tc>
        <w:tc>
          <w:tcPr>
            <w:tcW w:w="1241" w:type="dxa"/>
          </w:tcPr>
          <w:p w:rsidR="00551314" w:rsidRDefault="00542420" w:rsidP="00765038">
            <w:r>
              <w:t>8/22/2017</w:t>
            </w:r>
          </w:p>
        </w:tc>
        <w:tc>
          <w:tcPr>
            <w:tcW w:w="4648" w:type="dxa"/>
          </w:tcPr>
          <w:p w:rsidR="00551314" w:rsidRDefault="00551314" w:rsidP="00765038">
            <w:r>
              <w:t>Document Created.</w:t>
            </w:r>
          </w:p>
        </w:tc>
        <w:tc>
          <w:tcPr>
            <w:tcW w:w="2376" w:type="dxa"/>
          </w:tcPr>
          <w:p w:rsidR="00551314" w:rsidRDefault="00542420" w:rsidP="00765038">
            <w:r>
              <w:t>Dipti Joshi</w:t>
            </w:r>
          </w:p>
        </w:tc>
      </w:tr>
      <w:tr w:rsidR="00551314" w:rsidTr="00765038">
        <w:tc>
          <w:tcPr>
            <w:tcW w:w="1360" w:type="dxa"/>
            <w:tcBorders>
              <w:bottom w:val="single" w:sz="4" w:space="0" w:color="auto"/>
            </w:tcBorders>
          </w:tcPr>
          <w:p w:rsidR="00551314" w:rsidRDefault="00084A98" w:rsidP="00765038">
            <w:r>
              <w:t>1.1</w:t>
            </w:r>
          </w:p>
        </w:tc>
        <w:tc>
          <w:tcPr>
            <w:tcW w:w="1241" w:type="dxa"/>
            <w:tcBorders>
              <w:bottom w:val="single" w:sz="4" w:space="0" w:color="auto"/>
            </w:tcBorders>
          </w:tcPr>
          <w:p w:rsidR="00551314" w:rsidRDefault="00084A98" w:rsidP="00765038">
            <w:r>
              <w:t>11/6/2017</w:t>
            </w:r>
          </w:p>
        </w:tc>
        <w:tc>
          <w:tcPr>
            <w:tcW w:w="4648" w:type="dxa"/>
            <w:tcBorders>
              <w:bottom w:val="single" w:sz="4" w:space="0" w:color="auto"/>
            </w:tcBorders>
          </w:tcPr>
          <w:p w:rsidR="00551314" w:rsidRDefault="00084A98" w:rsidP="00765038">
            <w:r>
              <w:t>Document Finalized</w:t>
            </w:r>
          </w:p>
        </w:tc>
        <w:tc>
          <w:tcPr>
            <w:tcW w:w="2376" w:type="dxa"/>
            <w:tcBorders>
              <w:bottom w:val="single" w:sz="4" w:space="0" w:color="auto"/>
            </w:tcBorders>
          </w:tcPr>
          <w:p w:rsidR="00551314" w:rsidRDefault="00084A98" w:rsidP="00765038">
            <w:r>
              <w:t>Dipti Joshi</w:t>
            </w:r>
          </w:p>
        </w:tc>
      </w:tr>
      <w:tr w:rsidR="00551314" w:rsidTr="00765038">
        <w:tc>
          <w:tcPr>
            <w:tcW w:w="1360" w:type="dxa"/>
            <w:tcBorders>
              <w:bottom w:val="single" w:sz="4" w:space="0" w:color="auto"/>
            </w:tcBorders>
          </w:tcPr>
          <w:p w:rsidR="00551314" w:rsidRDefault="00551314" w:rsidP="00765038"/>
        </w:tc>
        <w:tc>
          <w:tcPr>
            <w:tcW w:w="1241" w:type="dxa"/>
            <w:tcBorders>
              <w:bottom w:val="single" w:sz="4" w:space="0" w:color="auto"/>
            </w:tcBorders>
          </w:tcPr>
          <w:p w:rsidR="00551314" w:rsidRDefault="00551314" w:rsidP="00765038"/>
        </w:tc>
        <w:tc>
          <w:tcPr>
            <w:tcW w:w="4648" w:type="dxa"/>
            <w:tcBorders>
              <w:bottom w:val="single" w:sz="4" w:space="0" w:color="auto"/>
            </w:tcBorders>
          </w:tcPr>
          <w:p w:rsidR="00551314" w:rsidRDefault="00551314" w:rsidP="00765038"/>
        </w:tc>
        <w:tc>
          <w:tcPr>
            <w:tcW w:w="2376" w:type="dxa"/>
            <w:tcBorders>
              <w:bottom w:val="single" w:sz="4" w:space="0" w:color="auto"/>
            </w:tcBorders>
          </w:tcPr>
          <w:p w:rsidR="00551314" w:rsidRDefault="00551314" w:rsidP="00765038"/>
        </w:tc>
      </w:tr>
    </w:tbl>
    <w:p w:rsidR="00551314" w:rsidRDefault="00551314" w:rsidP="00303C55"/>
    <w:p w:rsidR="00551314" w:rsidRDefault="00551314" w:rsidP="00551314">
      <w:pPr>
        <w:rPr>
          <w:color w:val="00B0F0"/>
          <w:sz w:val="32"/>
          <w:szCs w:val="32"/>
        </w:rPr>
      </w:pPr>
      <w:bookmarkStart w:id="51" w:name="_Toc491179485"/>
      <w:r w:rsidRPr="0028163F">
        <w:rPr>
          <w:rStyle w:val="Heading1Char"/>
        </w:rPr>
        <w:t>Reviewers and Approvers</w:t>
      </w:r>
      <w:bookmarkEnd w:id="51"/>
    </w:p>
    <w:p w:rsidR="001C2691" w:rsidRDefault="001C2691" w:rsidP="001C2691">
      <w:pPr>
        <w:rPr>
          <w:b/>
          <w:color w:val="00B0F0"/>
          <w:sz w:val="32"/>
          <w:szCs w:val="32"/>
        </w:rPr>
      </w:pPr>
      <w:r>
        <w:rPr>
          <w:b/>
          <w:color w:val="00B0F0"/>
          <w:sz w:val="32"/>
          <w:szCs w:val="32"/>
        </w:rPr>
        <w:t>_________________________________________________________</w:t>
      </w:r>
    </w:p>
    <w:p w:rsidR="00551314" w:rsidRDefault="00551314" w:rsidP="00303C55"/>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3"/>
        <w:gridCol w:w="3300"/>
        <w:gridCol w:w="1789"/>
        <w:gridCol w:w="2977"/>
      </w:tblGrid>
      <w:tr w:rsidR="00551314" w:rsidTr="00765038">
        <w:trPr>
          <w:trHeight w:val="665"/>
          <w:tblHeader/>
        </w:trPr>
        <w:tc>
          <w:tcPr>
            <w:tcW w:w="1122" w:type="dxa"/>
            <w:tcBorders>
              <w:bottom w:val="single" w:sz="4" w:space="0" w:color="auto"/>
            </w:tcBorders>
            <w:shd w:val="clear" w:color="auto" w:fill="D9D9D9"/>
            <w:vAlign w:val="center"/>
          </w:tcPr>
          <w:p w:rsidR="00551314" w:rsidRDefault="00551314" w:rsidP="00765038">
            <w:pPr>
              <w:pStyle w:val="Subhead"/>
              <w:keepLines/>
              <w:widowControl/>
              <w:spacing w:before="60"/>
              <w:rPr>
                <w:rFonts w:cs="Arial"/>
              </w:rPr>
            </w:pPr>
            <w:r>
              <w:rPr>
                <w:rFonts w:cs="Arial"/>
              </w:rPr>
              <w:t>Version</w:t>
            </w:r>
          </w:p>
        </w:tc>
        <w:tc>
          <w:tcPr>
            <w:tcW w:w="3481" w:type="dxa"/>
            <w:tcBorders>
              <w:bottom w:val="single" w:sz="4" w:space="0" w:color="auto"/>
            </w:tcBorders>
            <w:shd w:val="clear" w:color="auto" w:fill="D9D9D9"/>
            <w:vAlign w:val="center"/>
          </w:tcPr>
          <w:p w:rsidR="00551314" w:rsidRDefault="00551314" w:rsidP="00765038">
            <w:pPr>
              <w:pStyle w:val="Subhead"/>
              <w:keepLines/>
              <w:widowControl/>
              <w:spacing w:before="60"/>
              <w:rPr>
                <w:rFonts w:cs="Arial"/>
              </w:rPr>
            </w:pPr>
            <w:r>
              <w:rPr>
                <w:rFonts w:cs="Arial"/>
              </w:rPr>
              <w:t xml:space="preserve">Name </w:t>
            </w:r>
          </w:p>
        </w:tc>
        <w:tc>
          <w:tcPr>
            <w:tcW w:w="1881" w:type="dxa"/>
            <w:tcBorders>
              <w:bottom w:val="single" w:sz="4" w:space="0" w:color="auto"/>
            </w:tcBorders>
            <w:shd w:val="clear" w:color="auto" w:fill="D9D9D9"/>
            <w:vAlign w:val="center"/>
          </w:tcPr>
          <w:p w:rsidR="00551314" w:rsidRDefault="00551314" w:rsidP="00765038">
            <w:pPr>
              <w:pStyle w:val="Subhead"/>
            </w:pPr>
            <w:r>
              <w:t>(R)eviewer,  (A)pprover or (B)oth</w:t>
            </w:r>
          </w:p>
        </w:tc>
        <w:tc>
          <w:tcPr>
            <w:tcW w:w="3139" w:type="dxa"/>
            <w:tcBorders>
              <w:bottom w:val="single" w:sz="4" w:space="0" w:color="auto"/>
            </w:tcBorders>
            <w:shd w:val="clear" w:color="auto" w:fill="D9D9D9"/>
            <w:vAlign w:val="center"/>
          </w:tcPr>
          <w:p w:rsidR="00551314" w:rsidRDefault="00551314" w:rsidP="00765038">
            <w:pPr>
              <w:pStyle w:val="Subhead"/>
              <w:keepLines/>
              <w:widowControl/>
              <w:spacing w:before="60"/>
            </w:pPr>
            <w:r>
              <w:t>Disposition Date</w:t>
            </w:r>
          </w:p>
        </w:tc>
      </w:tr>
      <w:tr w:rsidR="00551314" w:rsidTr="00765038">
        <w:trPr>
          <w:trHeight w:val="292"/>
          <w:tblHeader/>
        </w:trPr>
        <w:tc>
          <w:tcPr>
            <w:tcW w:w="1122" w:type="dxa"/>
            <w:tcBorders>
              <w:top w:val="single" w:sz="4" w:space="0" w:color="auto"/>
              <w:bottom w:val="single" w:sz="4" w:space="0" w:color="auto"/>
            </w:tcBorders>
          </w:tcPr>
          <w:p w:rsidR="00551314" w:rsidRPr="00551314" w:rsidRDefault="00551314" w:rsidP="00765038">
            <w:r w:rsidRPr="00551314">
              <w:t>1.0</w:t>
            </w:r>
          </w:p>
        </w:tc>
        <w:tc>
          <w:tcPr>
            <w:tcW w:w="3481" w:type="dxa"/>
            <w:tcBorders>
              <w:top w:val="single" w:sz="4" w:space="0" w:color="auto"/>
              <w:bottom w:val="single" w:sz="4" w:space="0" w:color="auto"/>
            </w:tcBorders>
          </w:tcPr>
          <w:p w:rsidR="00551314" w:rsidRPr="00551314" w:rsidRDefault="00542420" w:rsidP="00765038">
            <w:r>
              <w:t>UdayKiran Lanka</w:t>
            </w:r>
          </w:p>
        </w:tc>
        <w:tc>
          <w:tcPr>
            <w:tcW w:w="1881" w:type="dxa"/>
            <w:tcBorders>
              <w:top w:val="single" w:sz="4" w:space="0" w:color="auto"/>
              <w:bottom w:val="single" w:sz="4" w:space="0" w:color="auto"/>
            </w:tcBorders>
          </w:tcPr>
          <w:p w:rsidR="00551314" w:rsidRDefault="00542420" w:rsidP="00765038">
            <w:pPr>
              <w:rPr>
                <w:rFonts w:cs="Arial"/>
                <w:b/>
                <w:bCs/>
                <w:sz w:val="16"/>
              </w:rPr>
            </w:pPr>
            <w:r>
              <w:t>R</w:t>
            </w:r>
          </w:p>
        </w:tc>
        <w:tc>
          <w:tcPr>
            <w:tcW w:w="3139" w:type="dxa"/>
            <w:tcBorders>
              <w:top w:val="single" w:sz="4" w:space="0" w:color="auto"/>
              <w:bottom w:val="single" w:sz="4" w:space="0" w:color="auto"/>
            </w:tcBorders>
          </w:tcPr>
          <w:p w:rsidR="00551314" w:rsidRDefault="00551314" w:rsidP="00765038">
            <w:pPr>
              <w:rPr>
                <w:rFonts w:cs="Arial"/>
                <w:b/>
                <w:bCs/>
                <w:sz w:val="16"/>
              </w:rPr>
            </w:pPr>
          </w:p>
        </w:tc>
      </w:tr>
      <w:tr w:rsidR="00551314" w:rsidTr="00765038">
        <w:trPr>
          <w:trHeight w:val="292"/>
          <w:tblHeader/>
        </w:trPr>
        <w:tc>
          <w:tcPr>
            <w:tcW w:w="1122" w:type="dxa"/>
            <w:tcBorders>
              <w:top w:val="single" w:sz="4" w:space="0" w:color="auto"/>
              <w:bottom w:val="single" w:sz="4" w:space="0" w:color="auto"/>
            </w:tcBorders>
          </w:tcPr>
          <w:p w:rsidR="00551314" w:rsidRDefault="00542420" w:rsidP="00765038">
            <w:pPr>
              <w:rPr>
                <w:rFonts w:cs="Arial"/>
                <w:b/>
                <w:bCs/>
                <w:sz w:val="16"/>
              </w:rPr>
            </w:pPr>
            <w:r w:rsidRPr="00551314">
              <w:t>1.0</w:t>
            </w:r>
          </w:p>
        </w:tc>
        <w:tc>
          <w:tcPr>
            <w:tcW w:w="3481" w:type="dxa"/>
            <w:tcBorders>
              <w:top w:val="single" w:sz="4" w:space="0" w:color="auto"/>
              <w:bottom w:val="single" w:sz="4" w:space="0" w:color="auto"/>
            </w:tcBorders>
          </w:tcPr>
          <w:p w:rsidR="00551314" w:rsidRPr="00542420" w:rsidRDefault="00542420" w:rsidP="00765038">
            <w:pPr>
              <w:rPr>
                <w:rFonts w:cs="Arial"/>
                <w:bCs/>
              </w:rPr>
            </w:pPr>
            <w:r>
              <w:rPr>
                <w:rFonts w:cs="Arial"/>
                <w:bCs/>
              </w:rPr>
              <w:t>Neelima Katari</w:t>
            </w:r>
          </w:p>
        </w:tc>
        <w:tc>
          <w:tcPr>
            <w:tcW w:w="1881" w:type="dxa"/>
            <w:tcBorders>
              <w:top w:val="single" w:sz="4" w:space="0" w:color="auto"/>
              <w:bottom w:val="single" w:sz="4" w:space="0" w:color="auto"/>
            </w:tcBorders>
          </w:tcPr>
          <w:p w:rsidR="00551314" w:rsidRPr="00542420" w:rsidRDefault="00542420" w:rsidP="00765038">
            <w:pPr>
              <w:rPr>
                <w:rFonts w:cs="Arial"/>
                <w:bCs/>
              </w:rPr>
            </w:pPr>
            <w:r>
              <w:rPr>
                <w:rFonts w:cs="Arial"/>
                <w:bCs/>
              </w:rPr>
              <w:t>R</w:t>
            </w:r>
          </w:p>
        </w:tc>
        <w:tc>
          <w:tcPr>
            <w:tcW w:w="3139" w:type="dxa"/>
            <w:tcBorders>
              <w:top w:val="single" w:sz="4" w:space="0" w:color="auto"/>
              <w:bottom w:val="single" w:sz="4" w:space="0" w:color="auto"/>
            </w:tcBorders>
          </w:tcPr>
          <w:p w:rsidR="00551314" w:rsidRDefault="00551314" w:rsidP="00765038">
            <w:pPr>
              <w:rPr>
                <w:rFonts w:cs="Arial"/>
                <w:b/>
                <w:bCs/>
                <w:sz w:val="16"/>
              </w:rPr>
            </w:pPr>
          </w:p>
        </w:tc>
      </w:tr>
      <w:tr w:rsidR="00551314" w:rsidTr="00765038">
        <w:trPr>
          <w:trHeight w:val="292"/>
          <w:tblHeader/>
        </w:trPr>
        <w:tc>
          <w:tcPr>
            <w:tcW w:w="1122" w:type="dxa"/>
            <w:tcBorders>
              <w:top w:val="single" w:sz="4" w:space="0" w:color="auto"/>
              <w:bottom w:val="single" w:sz="4" w:space="0" w:color="auto"/>
            </w:tcBorders>
          </w:tcPr>
          <w:p w:rsidR="00551314" w:rsidRDefault="00542420" w:rsidP="00765038">
            <w:pPr>
              <w:rPr>
                <w:rFonts w:cs="Arial"/>
                <w:b/>
                <w:bCs/>
                <w:sz w:val="16"/>
              </w:rPr>
            </w:pPr>
            <w:r w:rsidRPr="00551314">
              <w:t>1.0</w:t>
            </w:r>
          </w:p>
        </w:tc>
        <w:tc>
          <w:tcPr>
            <w:tcW w:w="3481" w:type="dxa"/>
            <w:tcBorders>
              <w:top w:val="single" w:sz="4" w:space="0" w:color="auto"/>
              <w:bottom w:val="single" w:sz="4" w:space="0" w:color="auto"/>
            </w:tcBorders>
          </w:tcPr>
          <w:p w:rsidR="00551314" w:rsidRPr="00542420" w:rsidRDefault="00542420" w:rsidP="00765038">
            <w:pPr>
              <w:rPr>
                <w:rFonts w:cs="Arial"/>
                <w:bCs/>
              </w:rPr>
            </w:pPr>
            <w:r>
              <w:rPr>
                <w:rFonts w:cs="Arial"/>
                <w:bCs/>
              </w:rPr>
              <w:t>Rajendra Pradeep Nethala</w:t>
            </w:r>
          </w:p>
        </w:tc>
        <w:tc>
          <w:tcPr>
            <w:tcW w:w="1881" w:type="dxa"/>
            <w:tcBorders>
              <w:top w:val="single" w:sz="4" w:space="0" w:color="auto"/>
              <w:bottom w:val="single" w:sz="4" w:space="0" w:color="auto"/>
            </w:tcBorders>
          </w:tcPr>
          <w:p w:rsidR="00551314" w:rsidRPr="00542420" w:rsidRDefault="00542420" w:rsidP="00765038">
            <w:pPr>
              <w:rPr>
                <w:rFonts w:cs="Arial"/>
                <w:bCs/>
              </w:rPr>
            </w:pPr>
            <w:r>
              <w:rPr>
                <w:rFonts w:cs="Arial"/>
                <w:bCs/>
              </w:rPr>
              <w:t>B</w:t>
            </w:r>
          </w:p>
        </w:tc>
        <w:tc>
          <w:tcPr>
            <w:tcW w:w="3139" w:type="dxa"/>
            <w:tcBorders>
              <w:top w:val="single" w:sz="4" w:space="0" w:color="auto"/>
              <w:bottom w:val="single" w:sz="4" w:space="0" w:color="auto"/>
            </w:tcBorders>
          </w:tcPr>
          <w:p w:rsidR="00551314" w:rsidRDefault="00551314" w:rsidP="00765038">
            <w:pPr>
              <w:rPr>
                <w:rFonts w:cs="Arial"/>
                <w:b/>
                <w:bCs/>
                <w:sz w:val="16"/>
              </w:rPr>
            </w:pPr>
          </w:p>
        </w:tc>
      </w:tr>
      <w:tr w:rsidR="00551314" w:rsidTr="00765038">
        <w:trPr>
          <w:trHeight w:val="292"/>
          <w:tblHeader/>
        </w:trPr>
        <w:tc>
          <w:tcPr>
            <w:tcW w:w="1122" w:type="dxa"/>
            <w:tcBorders>
              <w:top w:val="single" w:sz="4" w:space="0" w:color="auto"/>
              <w:bottom w:val="single" w:sz="4" w:space="0" w:color="auto"/>
            </w:tcBorders>
          </w:tcPr>
          <w:p w:rsidR="00551314" w:rsidRDefault="00551314" w:rsidP="00765038">
            <w:pPr>
              <w:rPr>
                <w:rFonts w:cs="Arial"/>
                <w:b/>
                <w:bCs/>
                <w:sz w:val="16"/>
              </w:rPr>
            </w:pPr>
          </w:p>
        </w:tc>
        <w:tc>
          <w:tcPr>
            <w:tcW w:w="3481" w:type="dxa"/>
            <w:tcBorders>
              <w:top w:val="single" w:sz="4" w:space="0" w:color="auto"/>
              <w:bottom w:val="single" w:sz="4" w:space="0" w:color="auto"/>
            </w:tcBorders>
          </w:tcPr>
          <w:p w:rsidR="00551314" w:rsidRPr="00C02C1A" w:rsidRDefault="00551314" w:rsidP="00765038">
            <w:pPr>
              <w:rPr>
                <w:rFonts w:cs="Arial"/>
                <w:bCs/>
                <w:sz w:val="16"/>
              </w:rPr>
            </w:pPr>
          </w:p>
        </w:tc>
        <w:tc>
          <w:tcPr>
            <w:tcW w:w="1881" w:type="dxa"/>
            <w:tcBorders>
              <w:top w:val="single" w:sz="4" w:space="0" w:color="auto"/>
              <w:bottom w:val="single" w:sz="4" w:space="0" w:color="auto"/>
            </w:tcBorders>
          </w:tcPr>
          <w:p w:rsidR="00551314" w:rsidRDefault="00551314" w:rsidP="00765038">
            <w:pPr>
              <w:rPr>
                <w:rFonts w:cs="Arial"/>
                <w:b/>
                <w:bCs/>
                <w:sz w:val="16"/>
              </w:rPr>
            </w:pPr>
          </w:p>
        </w:tc>
        <w:tc>
          <w:tcPr>
            <w:tcW w:w="3139" w:type="dxa"/>
            <w:tcBorders>
              <w:top w:val="single" w:sz="4" w:space="0" w:color="auto"/>
              <w:bottom w:val="single" w:sz="4" w:space="0" w:color="auto"/>
            </w:tcBorders>
          </w:tcPr>
          <w:p w:rsidR="00551314" w:rsidRDefault="00551314" w:rsidP="00765038">
            <w:pPr>
              <w:rPr>
                <w:rFonts w:cs="Arial"/>
                <w:b/>
                <w:bCs/>
                <w:sz w:val="16"/>
              </w:rPr>
            </w:pPr>
          </w:p>
        </w:tc>
      </w:tr>
    </w:tbl>
    <w:p w:rsidR="00551314" w:rsidRPr="00303C55" w:rsidRDefault="00551314" w:rsidP="00303C55"/>
    <w:sectPr w:rsidR="00551314" w:rsidRPr="00303C55">
      <w:headerReference w:type="default"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905" w:rsidRDefault="00794905" w:rsidP="000C6B3C">
      <w:pPr>
        <w:spacing w:after="0" w:line="240" w:lineRule="auto"/>
      </w:pPr>
      <w:r>
        <w:separator/>
      </w:r>
    </w:p>
  </w:endnote>
  <w:endnote w:type="continuationSeparator" w:id="0">
    <w:p w:rsidR="00794905" w:rsidRDefault="00794905" w:rsidP="000C6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905" w:rsidRDefault="00794905" w:rsidP="000C6B3C">
    <w:pPr>
      <w:pStyle w:val="Footer"/>
      <w:ind w:firstLine="720"/>
    </w:pPr>
    <w:r>
      <w:t xml:space="preserve">                           </w:t>
    </w:r>
    <w:r>
      <w:rPr>
        <w:noProof/>
      </w:rPr>
      <w:drawing>
        <wp:inline distT="0" distB="0" distL="0" distR="0">
          <wp:extent cx="1371600" cy="762000"/>
          <wp:effectExtent l="0" t="0" r="0" b="0"/>
          <wp:docPr id="2" name="Picture 2" descr="http://mms.businesswire.com/media/20150928005874/en/487954/21/Cotivit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ms.businesswire.com/media/20150928005874/en/487954/21/Cotiviti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7620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905" w:rsidRDefault="00794905" w:rsidP="000C6B3C">
      <w:pPr>
        <w:spacing w:after="0" w:line="240" w:lineRule="auto"/>
      </w:pPr>
      <w:r>
        <w:separator/>
      </w:r>
    </w:p>
  </w:footnote>
  <w:footnote w:type="continuationSeparator" w:id="0">
    <w:p w:rsidR="00794905" w:rsidRDefault="00794905" w:rsidP="000C6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905" w:rsidRPr="000C6B3C" w:rsidRDefault="00794905">
    <w:pPr>
      <w:pStyle w:val="Header"/>
      <w:rPr>
        <w:b/>
        <w:color w:val="0070C0"/>
      </w:rPr>
    </w:pPr>
    <w:r w:rsidRPr="000C6B3C">
      <w:rPr>
        <w:b/>
        <w:color w:val="0070C0"/>
      </w:rPr>
      <w:t>Automation Coding Standards Document</w:t>
    </w:r>
    <w:r>
      <w:rPr>
        <w:b/>
        <w:color w:val="0070C0"/>
      </w:rPr>
      <w:t xml:space="preserve"> V</w:t>
    </w:r>
    <w:r w:rsidRPr="000C6B3C">
      <w:rPr>
        <w:b/>
        <w:color w:val="0070C0"/>
      </w:rPr>
      <w:t xml:space="preserv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F6C"/>
    <w:multiLevelType w:val="hybridMultilevel"/>
    <w:tmpl w:val="25987C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158A"/>
    <w:multiLevelType w:val="hybridMultilevel"/>
    <w:tmpl w:val="1082B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53BC6"/>
    <w:multiLevelType w:val="hybridMultilevel"/>
    <w:tmpl w:val="04663E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CD6E6C"/>
    <w:multiLevelType w:val="hybridMultilevel"/>
    <w:tmpl w:val="26A62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43D83"/>
    <w:multiLevelType w:val="hybridMultilevel"/>
    <w:tmpl w:val="34FC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16167"/>
    <w:multiLevelType w:val="hybridMultilevel"/>
    <w:tmpl w:val="DA50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30F2A"/>
    <w:multiLevelType w:val="hybridMultilevel"/>
    <w:tmpl w:val="D16C95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3441AE"/>
    <w:multiLevelType w:val="hybridMultilevel"/>
    <w:tmpl w:val="C0505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E3434"/>
    <w:multiLevelType w:val="hybridMultilevel"/>
    <w:tmpl w:val="EF4AB42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3E5D3FF5"/>
    <w:multiLevelType w:val="hybridMultilevel"/>
    <w:tmpl w:val="E4284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229AC"/>
    <w:multiLevelType w:val="hybridMultilevel"/>
    <w:tmpl w:val="B2AC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705D65"/>
    <w:multiLevelType w:val="hybridMultilevel"/>
    <w:tmpl w:val="3C420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804E2"/>
    <w:multiLevelType w:val="hybridMultilevel"/>
    <w:tmpl w:val="F22AD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4B7818"/>
    <w:multiLevelType w:val="hybridMultilevel"/>
    <w:tmpl w:val="2ABA8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7741F"/>
    <w:multiLevelType w:val="hybridMultilevel"/>
    <w:tmpl w:val="BCDCC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0B59B5"/>
    <w:multiLevelType w:val="hybridMultilevel"/>
    <w:tmpl w:val="8936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FB129E"/>
    <w:multiLevelType w:val="hybridMultilevel"/>
    <w:tmpl w:val="04663E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577B48"/>
    <w:multiLevelType w:val="hybridMultilevel"/>
    <w:tmpl w:val="B710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BC732A"/>
    <w:multiLevelType w:val="hybridMultilevel"/>
    <w:tmpl w:val="8F506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636AB5"/>
    <w:multiLevelType w:val="hybridMultilevel"/>
    <w:tmpl w:val="F75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926E1B"/>
    <w:multiLevelType w:val="hybridMultilevel"/>
    <w:tmpl w:val="B4BE5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7C7FE9"/>
    <w:multiLevelType w:val="hybridMultilevel"/>
    <w:tmpl w:val="D57C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751538"/>
    <w:multiLevelType w:val="hybridMultilevel"/>
    <w:tmpl w:val="C81EC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42E6D"/>
    <w:multiLevelType w:val="hybridMultilevel"/>
    <w:tmpl w:val="8B54B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45E97"/>
    <w:multiLevelType w:val="hybridMultilevel"/>
    <w:tmpl w:val="04663E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4DB3CAC"/>
    <w:multiLevelType w:val="hybridMultilevel"/>
    <w:tmpl w:val="1F5A4790"/>
    <w:lvl w:ilvl="0" w:tplc="55BC7962">
      <w:start w:val="9"/>
      <w:numFmt w:val="bullet"/>
      <w:lvlText w:val="-"/>
      <w:lvlJc w:val="left"/>
      <w:pPr>
        <w:ind w:left="510" w:hanging="360"/>
      </w:pPr>
      <w:rPr>
        <w:rFonts w:ascii="Calibri" w:eastAsiaTheme="minorHAnsi" w:hAnsi="Calibri"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14"/>
  </w:num>
  <w:num w:numId="2">
    <w:abstractNumId w:val="12"/>
  </w:num>
  <w:num w:numId="3">
    <w:abstractNumId w:val="25"/>
  </w:num>
  <w:num w:numId="4">
    <w:abstractNumId w:val="20"/>
  </w:num>
  <w:num w:numId="5">
    <w:abstractNumId w:val="24"/>
  </w:num>
  <w:num w:numId="6">
    <w:abstractNumId w:val="18"/>
  </w:num>
  <w:num w:numId="7">
    <w:abstractNumId w:val="19"/>
  </w:num>
  <w:num w:numId="8">
    <w:abstractNumId w:val="17"/>
  </w:num>
  <w:num w:numId="9">
    <w:abstractNumId w:val="15"/>
  </w:num>
  <w:num w:numId="10">
    <w:abstractNumId w:val="13"/>
  </w:num>
  <w:num w:numId="11">
    <w:abstractNumId w:val="21"/>
  </w:num>
  <w:num w:numId="12">
    <w:abstractNumId w:val="4"/>
  </w:num>
  <w:num w:numId="13">
    <w:abstractNumId w:val="22"/>
  </w:num>
  <w:num w:numId="14">
    <w:abstractNumId w:val="9"/>
  </w:num>
  <w:num w:numId="15">
    <w:abstractNumId w:val="2"/>
  </w:num>
  <w:num w:numId="16">
    <w:abstractNumId w:val="7"/>
  </w:num>
  <w:num w:numId="17">
    <w:abstractNumId w:val="5"/>
  </w:num>
  <w:num w:numId="18">
    <w:abstractNumId w:val="16"/>
  </w:num>
  <w:num w:numId="19">
    <w:abstractNumId w:val="23"/>
  </w:num>
  <w:num w:numId="20">
    <w:abstractNumId w:val="1"/>
  </w:num>
  <w:num w:numId="21">
    <w:abstractNumId w:val="0"/>
  </w:num>
  <w:num w:numId="22">
    <w:abstractNumId w:val="11"/>
  </w:num>
  <w:num w:numId="23">
    <w:abstractNumId w:val="6"/>
  </w:num>
  <w:num w:numId="24">
    <w:abstractNumId w:val="10"/>
  </w:num>
  <w:num w:numId="25">
    <w:abstractNumId w:val="8"/>
  </w:num>
  <w:num w:numId="2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thala, Rajendra Pradeep">
    <w15:presenceInfo w15:providerId="AD" w15:userId="S-1-5-21-4151046076-2544652594-3633421195-39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17D"/>
    <w:rsid w:val="000146FE"/>
    <w:rsid w:val="00037407"/>
    <w:rsid w:val="00040AFC"/>
    <w:rsid w:val="00041499"/>
    <w:rsid w:val="0006289E"/>
    <w:rsid w:val="0007234F"/>
    <w:rsid w:val="0008030A"/>
    <w:rsid w:val="00080F6F"/>
    <w:rsid w:val="00083C07"/>
    <w:rsid w:val="00084A98"/>
    <w:rsid w:val="00090F47"/>
    <w:rsid w:val="000A4BEC"/>
    <w:rsid w:val="000B59EF"/>
    <w:rsid w:val="000C1481"/>
    <w:rsid w:val="000C35F8"/>
    <w:rsid w:val="000C6B3C"/>
    <w:rsid w:val="000D220B"/>
    <w:rsid w:val="000E1469"/>
    <w:rsid w:val="000F4FD0"/>
    <w:rsid w:val="000F79FF"/>
    <w:rsid w:val="00106808"/>
    <w:rsid w:val="00132645"/>
    <w:rsid w:val="00136A3A"/>
    <w:rsid w:val="0014542D"/>
    <w:rsid w:val="00150BEF"/>
    <w:rsid w:val="00151E0F"/>
    <w:rsid w:val="00173337"/>
    <w:rsid w:val="001904E2"/>
    <w:rsid w:val="001941E3"/>
    <w:rsid w:val="001B61D4"/>
    <w:rsid w:val="001C2691"/>
    <w:rsid w:val="001C2850"/>
    <w:rsid w:val="001C4F9F"/>
    <w:rsid w:val="001C61C6"/>
    <w:rsid w:val="001D0B89"/>
    <w:rsid w:val="001F0A32"/>
    <w:rsid w:val="001F635B"/>
    <w:rsid w:val="001F7F3A"/>
    <w:rsid w:val="00214216"/>
    <w:rsid w:val="00222696"/>
    <w:rsid w:val="00235102"/>
    <w:rsid w:val="00251130"/>
    <w:rsid w:val="00253B26"/>
    <w:rsid w:val="0025780C"/>
    <w:rsid w:val="002737E2"/>
    <w:rsid w:val="0028163F"/>
    <w:rsid w:val="002A274B"/>
    <w:rsid w:val="002C0CF9"/>
    <w:rsid w:val="00303C55"/>
    <w:rsid w:val="003058A1"/>
    <w:rsid w:val="00315F99"/>
    <w:rsid w:val="00333805"/>
    <w:rsid w:val="00335E35"/>
    <w:rsid w:val="0034723E"/>
    <w:rsid w:val="003633AA"/>
    <w:rsid w:val="003636D2"/>
    <w:rsid w:val="00390589"/>
    <w:rsid w:val="003A3BAA"/>
    <w:rsid w:val="003B3971"/>
    <w:rsid w:val="003F03B6"/>
    <w:rsid w:val="003F05CF"/>
    <w:rsid w:val="003F0B87"/>
    <w:rsid w:val="0040112F"/>
    <w:rsid w:val="00420A60"/>
    <w:rsid w:val="00447832"/>
    <w:rsid w:val="00455BA3"/>
    <w:rsid w:val="0046728E"/>
    <w:rsid w:val="004867F5"/>
    <w:rsid w:val="0048760D"/>
    <w:rsid w:val="00495159"/>
    <w:rsid w:val="004A55F5"/>
    <w:rsid w:val="004A583C"/>
    <w:rsid w:val="004B5FF6"/>
    <w:rsid w:val="004D4C52"/>
    <w:rsid w:val="004E177D"/>
    <w:rsid w:val="004E3F22"/>
    <w:rsid w:val="004E4F5B"/>
    <w:rsid w:val="004F4B32"/>
    <w:rsid w:val="005209D0"/>
    <w:rsid w:val="00534BBE"/>
    <w:rsid w:val="00542420"/>
    <w:rsid w:val="00551314"/>
    <w:rsid w:val="0055668B"/>
    <w:rsid w:val="0059321F"/>
    <w:rsid w:val="005A0985"/>
    <w:rsid w:val="005B0A00"/>
    <w:rsid w:val="005E2B77"/>
    <w:rsid w:val="0061165D"/>
    <w:rsid w:val="00617048"/>
    <w:rsid w:val="00645E2E"/>
    <w:rsid w:val="0066338B"/>
    <w:rsid w:val="006649A9"/>
    <w:rsid w:val="006A7F00"/>
    <w:rsid w:val="006B2169"/>
    <w:rsid w:val="006B7171"/>
    <w:rsid w:val="006C3125"/>
    <w:rsid w:val="006C54FD"/>
    <w:rsid w:val="006D0A71"/>
    <w:rsid w:val="006F3437"/>
    <w:rsid w:val="00713AD1"/>
    <w:rsid w:val="00721206"/>
    <w:rsid w:val="00733178"/>
    <w:rsid w:val="0076417D"/>
    <w:rsid w:val="00765038"/>
    <w:rsid w:val="00773FF9"/>
    <w:rsid w:val="00787A4E"/>
    <w:rsid w:val="00794905"/>
    <w:rsid w:val="007A681F"/>
    <w:rsid w:val="007D19B5"/>
    <w:rsid w:val="007E0B87"/>
    <w:rsid w:val="007E49E6"/>
    <w:rsid w:val="008009AF"/>
    <w:rsid w:val="0080546F"/>
    <w:rsid w:val="008062AF"/>
    <w:rsid w:val="00832E0D"/>
    <w:rsid w:val="00856259"/>
    <w:rsid w:val="00865EAE"/>
    <w:rsid w:val="00873722"/>
    <w:rsid w:val="00873E82"/>
    <w:rsid w:val="008925AD"/>
    <w:rsid w:val="008B5FEF"/>
    <w:rsid w:val="008C2082"/>
    <w:rsid w:val="008C4208"/>
    <w:rsid w:val="008C4603"/>
    <w:rsid w:val="008D2663"/>
    <w:rsid w:val="008D48E8"/>
    <w:rsid w:val="008E0C7F"/>
    <w:rsid w:val="008E7CC6"/>
    <w:rsid w:val="008F5F8A"/>
    <w:rsid w:val="00906B53"/>
    <w:rsid w:val="00915FEB"/>
    <w:rsid w:val="009165C0"/>
    <w:rsid w:val="009222C7"/>
    <w:rsid w:val="00941B43"/>
    <w:rsid w:val="00943206"/>
    <w:rsid w:val="00953F7B"/>
    <w:rsid w:val="00957737"/>
    <w:rsid w:val="0096561D"/>
    <w:rsid w:val="00974A9C"/>
    <w:rsid w:val="009808AF"/>
    <w:rsid w:val="00980F00"/>
    <w:rsid w:val="00982502"/>
    <w:rsid w:val="00991650"/>
    <w:rsid w:val="00A1089A"/>
    <w:rsid w:val="00A53807"/>
    <w:rsid w:val="00A82A41"/>
    <w:rsid w:val="00A870CA"/>
    <w:rsid w:val="00A93E85"/>
    <w:rsid w:val="00AB2E6A"/>
    <w:rsid w:val="00AC122C"/>
    <w:rsid w:val="00AE401B"/>
    <w:rsid w:val="00AF6743"/>
    <w:rsid w:val="00AF6D4F"/>
    <w:rsid w:val="00B16309"/>
    <w:rsid w:val="00B25375"/>
    <w:rsid w:val="00B30F75"/>
    <w:rsid w:val="00B312DF"/>
    <w:rsid w:val="00B31853"/>
    <w:rsid w:val="00B45722"/>
    <w:rsid w:val="00B466BD"/>
    <w:rsid w:val="00B627D6"/>
    <w:rsid w:val="00B6642C"/>
    <w:rsid w:val="00B6782F"/>
    <w:rsid w:val="00B778E5"/>
    <w:rsid w:val="00B85995"/>
    <w:rsid w:val="00B94DF9"/>
    <w:rsid w:val="00BA3AAE"/>
    <w:rsid w:val="00BB04FF"/>
    <w:rsid w:val="00BB15D6"/>
    <w:rsid w:val="00BE72CA"/>
    <w:rsid w:val="00C00356"/>
    <w:rsid w:val="00C01B64"/>
    <w:rsid w:val="00C03EB2"/>
    <w:rsid w:val="00C154BB"/>
    <w:rsid w:val="00C17779"/>
    <w:rsid w:val="00C41872"/>
    <w:rsid w:val="00C4419A"/>
    <w:rsid w:val="00C51557"/>
    <w:rsid w:val="00C677C8"/>
    <w:rsid w:val="00C77553"/>
    <w:rsid w:val="00C80ED3"/>
    <w:rsid w:val="00C81414"/>
    <w:rsid w:val="00C81ED6"/>
    <w:rsid w:val="00C84DE6"/>
    <w:rsid w:val="00CB480F"/>
    <w:rsid w:val="00CB5018"/>
    <w:rsid w:val="00CD3669"/>
    <w:rsid w:val="00CD68A0"/>
    <w:rsid w:val="00CE5BFF"/>
    <w:rsid w:val="00D062A5"/>
    <w:rsid w:val="00D11BF4"/>
    <w:rsid w:val="00D1607A"/>
    <w:rsid w:val="00D73910"/>
    <w:rsid w:val="00D94B9F"/>
    <w:rsid w:val="00DB2D44"/>
    <w:rsid w:val="00DB3088"/>
    <w:rsid w:val="00DB35C9"/>
    <w:rsid w:val="00DC4CD6"/>
    <w:rsid w:val="00DE7086"/>
    <w:rsid w:val="00E10031"/>
    <w:rsid w:val="00E171D1"/>
    <w:rsid w:val="00E27E7C"/>
    <w:rsid w:val="00E3182A"/>
    <w:rsid w:val="00E32680"/>
    <w:rsid w:val="00E42F5D"/>
    <w:rsid w:val="00E560D5"/>
    <w:rsid w:val="00E56DF1"/>
    <w:rsid w:val="00E774B3"/>
    <w:rsid w:val="00E95F78"/>
    <w:rsid w:val="00EA2675"/>
    <w:rsid w:val="00EB591D"/>
    <w:rsid w:val="00EB66D7"/>
    <w:rsid w:val="00EB759A"/>
    <w:rsid w:val="00EF2B3B"/>
    <w:rsid w:val="00F03E0D"/>
    <w:rsid w:val="00F13400"/>
    <w:rsid w:val="00F30A54"/>
    <w:rsid w:val="00F913E6"/>
    <w:rsid w:val="00FF27E1"/>
    <w:rsid w:val="00FF5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CB97"/>
  <w15:chartTrackingRefBased/>
  <w15:docId w15:val="{5ED58D57-BE7B-40B1-A30C-B1E3EDFD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C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0C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2B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17D"/>
    <w:pPr>
      <w:ind w:left="720"/>
      <w:contextualSpacing/>
    </w:pPr>
  </w:style>
  <w:style w:type="paragraph" w:styleId="Header">
    <w:name w:val="header"/>
    <w:basedOn w:val="Normal"/>
    <w:link w:val="HeaderChar"/>
    <w:uiPriority w:val="99"/>
    <w:unhideWhenUsed/>
    <w:rsid w:val="000C6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B3C"/>
  </w:style>
  <w:style w:type="paragraph" w:styleId="Footer">
    <w:name w:val="footer"/>
    <w:basedOn w:val="Normal"/>
    <w:link w:val="FooterChar"/>
    <w:uiPriority w:val="99"/>
    <w:unhideWhenUsed/>
    <w:rsid w:val="000C6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B3C"/>
  </w:style>
  <w:style w:type="paragraph" w:customStyle="1" w:styleId="Subhead">
    <w:name w:val="Subhead"/>
    <w:basedOn w:val="Normal"/>
    <w:rsid w:val="00551314"/>
    <w:pPr>
      <w:widowControl w:val="0"/>
      <w:spacing w:before="120" w:after="60" w:line="240" w:lineRule="auto"/>
    </w:pPr>
    <w:rPr>
      <w:rFonts w:ascii="Arial" w:eastAsia="Times New Roman" w:hAnsi="Arial" w:cs="Times New Roman"/>
      <w:b/>
      <w:bCs/>
      <w:sz w:val="20"/>
      <w:szCs w:val="20"/>
    </w:rPr>
  </w:style>
  <w:style w:type="character" w:customStyle="1" w:styleId="apple-converted-space">
    <w:name w:val="apple-converted-space"/>
    <w:basedOn w:val="DefaultParagraphFont"/>
    <w:rsid w:val="00390589"/>
  </w:style>
  <w:style w:type="character" w:styleId="Strong">
    <w:name w:val="Strong"/>
    <w:basedOn w:val="DefaultParagraphFont"/>
    <w:uiPriority w:val="22"/>
    <w:qFormat/>
    <w:rsid w:val="00390589"/>
    <w:rPr>
      <w:b/>
      <w:bCs/>
    </w:rPr>
  </w:style>
  <w:style w:type="character" w:styleId="HTMLTypewriter">
    <w:name w:val="HTML Typewriter"/>
    <w:basedOn w:val="DefaultParagraphFont"/>
    <w:uiPriority w:val="99"/>
    <w:semiHidden/>
    <w:unhideWhenUsed/>
    <w:rsid w:val="003905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058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E0C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0C7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E2B7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B5FF6"/>
    <w:pPr>
      <w:outlineLvl w:val="9"/>
    </w:pPr>
  </w:style>
  <w:style w:type="paragraph" w:styleId="TOC1">
    <w:name w:val="toc 1"/>
    <w:basedOn w:val="Normal"/>
    <w:next w:val="Normal"/>
    <w:autoRedefine/>
    <w:uiPriority w:val="39"/>
    <w:unhideWhenUsed/>
    <w:rsid w:val="004B5FF6"/>
    <w:pPr>
      <w:spacing w:after="100"/>
    </w:pPr>
  </w:style>
  <w:style w:type="paragraph" w:styleId="TOC2">
    <w:name w:val="toc 2"/>
    <w:basedOn w:val="Normal"/>
    <w:next w:val="Normal"/>
    <w:autoRedefine/>
    <w:uiPriority w:val="39"/>
    <w:unhideWhenUsed/>
    <w:rsid w:val="004B5FF6"/>
    <w:pPr>
      <w:spacing w:after="100"/>
      <w:ind w:left="220"/>
    </w:pPr>
  </w:style>
  <w:style w:type="paragraph" w:styleId="TOC3">
    <w:name w:val="toc 3"/>
    <w:basedOn w:val="Normal"/>
    <w:next w:val="Normal"/>
    <w:autoRedefine/>
    <w:uiPriority w:val="39"/>
    <w:unhideWhenUsed/>
    <w:rsid w:val="004B5FF6"/>
    <w:pPr>
      <w:spacing w:after="100"/>
      <w:ind w:left="440"/>
    </w:pPr>
  </w:style>
  <w:style w:type="character" w:styleId="Hyperlink">
    <w:name w:val="Hyperlink"/>
    <w:basedOn w:val="DefaultParagraphFont"/>
    <w:uiPriority w:val="99"/>
    <w:unhideWhenUsed/>
    <w:rsid w:val="004B5F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5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github.com/cucumber/cucumber/wiki/Hooks"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71EE0-9988-4097-BD56-8278D9CF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3398</Words>
  <Characters>19373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IHT</Company>
  <LinksUpToDate>false</LinksUpToDate>
  <CharactersWithSpaces>22726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Nethala, Rajendra Pradeep</dc:creator>
  <cp:keywords/>
  <dc:description/>
  <cp:lastModifiedBy>Nethala, Rajendra Pradeep</cp:lastModifiedBy>
  <cp:revision>3</cp:revision>
  <dcterms:created xsi:type="dcterms:W3CDTF">2018-07-27T10:53:00Z</dcterms:created>
  <dcterms:modified xsi:type="dcterms:W3CDTF">2018-07-27T10:59:00Z</dcterms:modified>
  <cp:contentStatus/>
</cp:coreProperties>
</file>